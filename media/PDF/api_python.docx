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DC493" w14:textId="77777777" w:rsidR="00A52768" w:rsidRPr="00A52768" w:rsidRDefault="00A52768" w:rsidP="00A52768">
      <w:pPr>
        <w:pBdr>
          <w:top w:val="single" w:sz="6" w:space="8" w:color="0975C3"/>
          <w:left w:val="single" w:sz="6" w:space="8" w:color="0975C3"/>
          <w:bottom w:val="single" w:sz="6" w:space="8" w:color="0975C3"/>
          <w:right w:val="single" w:sz="6" w:space="8" w:color="0975C3"/>
        </w:pBdr>
        <w:spacing w:after="105" w:line="240" w:lineRule="auto"/>
        <w:jc w:val="center"/>
        <w:textAlignment w:val="baseline"/>
        <w:outlineLvl w:val="0"/>
        <w:rPr>
          <w:rFonts w:ascii="inherit" w:eastAsia="Times New Roman" w:hAnsi="inherit" w:cs="Times New Roman"/>
          <w:b/>
          <w:bCs/>
          <w:color w:val="0975C3"/>
          <w:spacing w:val="-15"/>
          <w:kern w:val="36"/>
          <w:sz w:val="38"/>
          <w:szCs w:val="38"/>
        </w:rPr>
      </w:pPr>
      <w:r w:rsidRPr="00A52768">
        <w:rPr>
          <w:rFonts w:ascii="inherit" w:eastAsia="Times New Roman" w:hAnsi="inherit" w:cs="Times New Roman"/>
          <w:b/>
          <w:bCs/>
          <w:color w:val="0975C3"/>
          <w:spacing w:val="-15"/>
          <w:kern w:val="36"/>
          <w:sz w:val="38"/>
          <w:szCs w:val="38"/>
        </w:rPr>
        <w:t>L'architecture API REST</w:t>
      </w:r>
    </w:p>
    <w:p w14:paraId="4AAB1C96" w14:textId="77777777" w:rsidR="00A52768" w:rsidRPr="00A52768" w:rsidRDefault="00A52768" w:rsidP="00A52768">
      <w:pPr>
        <w:spacing w:after="0" w:line="240" w:lineRule="auto"/>
        <w:jc w:val="center"/>
        <w:textAlignment w:val="baseline"/>
        <w:divId w:val="165554265"/>
        <w:rPr>
          <w:rFonts w:ascii="inherit" w:eastAsia="Times New Roman" w:hAnsi="inherit" w:cs="Times New Roman"/>
          <w:caps/>
          <w:sz w:val="18"/>
          <w:szCs w:val="18"/>
        </w:rPr>
      </w:pPr>
      <w:r w:rsidRPr="00A52768">
        <w:rPr>
          <w:rFonts w:ascii="inherit" w:eastAsia="Times New Roman" w:hAnsi="inherit" w:cs="Times New Roman"/>
          <w:caps/>
          <w:sz w:val="18"/>
          <w:szCs w:val="18"/>
          <w:bdr w:val="none" w:sz="0" w:space="0" w:color="auto" w:frame="1"/>
        </w:rPr>
        <w:t>25 JUILLET 2023</w:t>
      </w:r>
      <w:hyperlink r:id="rId5" w:history="1">
        <w:r w:rsidRPr="00A52768">
          <w:rPr>
            <w:rFonts w:ascii="inherit" w:eastAsia="Times New Roman" w:hAnsi="inherit" w:cs="Times New Roman"/>
            <w:caps/>
            <w:color w:val="0975C3"/>
            <w:sz w:val="18"/>
            <w:szCs w:val="18"/>
            <w:bdr w:val="none" w:sz="0" w:space="0" w:color="auto" w:frame="1"/>
          </w:rPr>
          <w:t>PYTHONTECH</w:t>
        </w:r>
      </w:hyperlink>
      <w:hyperlink r:id="rId6" w:history="1">
        <w:r w:rsidRPr="00A52768">
          <w:rPr>
            <w:rFonts w:ascii="inherit" w:eastAsia="Times New Roman" w:hAnsi="inherit" w:cs="Times New Roman"/>
            <w:caps/>
            <w:color w:val="0975C3"/>
            <w:sz w:val="18"/>
            <w:szCs w:val="18"/>
            <w:bdr w:val="none" w:sz="0" w:space="0" w:color="auto" w:frame="1"/>
          </w:rPr>
          <w:t>2-GLOSSAIRE INFORMATIQUE</w:t>
        </w:r>
      </w:hyperlink>
      <w:hyperlink r:id="rId7" w:anchor="respond" w:history="1">
        <w:r w:rsidRPr="00A52768">
          <w:rPr>
            <w:rFonts w:ascii="inherit" w:eastAsia="Times New Roman" w:hAnsi="inherit" w:cs="Times New Roman"/>
            <w:caps/>
            <w:color w:val="0975C3"/>
            <w:sz w:val="18"/>
            <w:szCs w:val="18"/>
            <w:bdr w:val="none" w:sz="0" w:space="0" w:color="auto" w:frame="1"/>
          </w:rPr>
          <w:t>LEAVE A COMMENT</w:t>
        </w:r>
      </w:hyperlink>
    </w:p>
    <w:p w14:paraId="21747086" w14:textId="77777777" w:rsidR="00A52768" w:rsidRPr="00A52768" w:rsidRDefault="00A52768" w:rsidP="00A52768">
      <w:pPr>
        <w:shd w:val="clear" w:color="auto" w:fill="FFFFFF"/>
        <w:spacing w:after="225" w:line="240" w:lineRule="auto"/>
        <w:textAlignment w:val="baseline"/>
        <w:divId w:val="672876386"/>
        <w:rPr>
          <w:rFonts w:ascii="inherit" w:hAnsi="inherit" w:cs="Roboto Slab"/>
          <w:color w:val="404040"/>
          <w:sz w:val="23"/>
          <w:szCs w:val="23"/>
        </w:rPr>
      </w:pPr>
      <w:r w:rsidRPr="00A52768">
        <w:rPr>
          <w:rFonts w:ascii="inherit" w:hAnsi="inherit" w:cs="Roboto Slab"/>
          <w:noProof/>
          <w:color w:val="404040"/>
          <w:sz w:val="23"/>
          <w:szCs w:val="23"/>
        </w:rPr>
        <w:drawing>
          <wp:inline distT="0" distB="0" distL="0" distR="0" wp14:anchorId="0CE24450" wp14:editId="5F637339">
            <wp:extent cx="7962900" cy="5573395"/>
            <wp:effectExtent l="0" t="0" r="0" b="8255"/>
            <wp:docPr id="1" name="Image 1" descr="API REST With fastapi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API REST With fastapi pyth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62900" cy="5573395"/>
                    </a:xfrm>
                    <a:prstGeom prst="rect">
                      <a:avLst/>
                    </a:prstGeom>
                    <a:noFill/>
                    <a:ln>
                      <a:noFill/>
                    </a:ln>
                  </pic:spPr>
                </pic:pic>
              </a:graphicData>
            </a:graphic>
          </wp:inline>
        </w:drawing>
      </w:r>
    </w:p>
    <w:p w14:paraId="0B0D89D8" w14:textId="77777777" w:rsidR="00A52768" w:rsidRPr="00A52768" w:rsidRDefault="00A52768" w:rsidP="00A52768">
      <w:pPr>
        <w:shd w:val="clear" w:color="auto" w:fill="0975C3"/>
        <w:spacing w:after="75" w:line="240" w:lineRule="atLeast"/>
        <w:jc w:val="center"/>
        <w:textAlignment w:val="baseline"/>
        <w:divId w:val="1683580458"/>
        <w:rPr>
          <w:rFonts w:ascii="inherit" w:eastAsia="Times New Roman" w:hAnsi="inherit" w:cs="Roboto Slab"/>
          <w:color w:val="FFFFFF"/>
          <w:sz w:val="24"/>
          <w:szCs w:val="24"/>
        </w:rPr>
      </w:pPr>
      <w:r w:rsidRPr="00A52768">
        <w:rPr>
          <w:rFonts w:ascii="inherit" w:eastAsia="Times New Roman" w:hAnsi="inherit" w:cs="Roboto Slab"/>
          <w:color w:val="FFFFFF"/>
          <w:sz w:val="24"/>
          <w:szCs w:val="24"/>
        </w:rPr>
        <w:t>Contenu du cours</w:t>
      </w:r>
    </w:p>
    <w:p w14:paraId="216DC9AF" w14:textId="77777777" w:rsidR="00A52768" w:rsidRPr="00A52768" w:rsidRDefault="00A52768" w:rsidP="00A52768">
      <w:pPr>
        <w:numPr>
          <w:ilvl w:val="0"/>
          <w:numId w:val="1"/>
        </w:numPr>
        <w:shd w:val="clear" w:color="auto" w:fill="FFFFFF"/>
        <w:spacing w:after="0" w:line="240" w:lineRule="auto"/>
        <w:ind w:left="1440"/>
        <w:textAlignment w:val="baseline"/>
        <w:divId w:val="921331958"/>
        <w:rPr>
          <w:rFonts w:ascii="inherit" w:eastAsia="Times New Roman" w:hAnsi="inherit" w:cs="Roboto Slab"/>
          <w:color w:val="404040"/>
          <w:sz w:val="23"/>
          <w:szCs w:val="23"/>
        </w:rPr>
      </w:pPr>
      <w:hyperlink r:id="rId9" w:anchor="1" w:history="1">
        <w:r w:rsidRPr="00A52768">
          <w:rPr>
            <w:rFonts w:ascii="inherit" w:eastAsia="Times New Roman" w:hAnsi="inherit" w:cs="Roboto Slab"/>
            <w:color w:val="0975C3"/>
            <w:sz w:val="23"/>
            <w:szCs w:val="23"/>
            <w:u w:val="single"/>
            <w:bdr w:val="none" w:sz="0" w:space="0" w:color="auto" w:frame="1"/>
          </w:rPr>
          <w:t xml:space="preserve">Description d'une API </w:t>
        </w:r>
        <w:proofErr w:type="spellStart"/>
        <w:r w:rsidRPr="00A52768">
          <w:rPr>
            <w:rFonts w:ascii="inherit" w:eastAsia="Times New Roman" w:hAnsi="inherit" w:cs="Roboto Slab"/>
            <w:color w:val="0975C3"/>
            <w:sz w:val="23"/>
            <w:szCs w:val="23"/>
            <w:u w:val="single"/>
            <w:bdr w:val="none" w:sz="0" w:space="0" w:color="auto" w:frame="1"/>
          </w:rPr>
          <w:t>RESTful</w:t>
        </w:r>
        <w:proofErr w:type="spellEnd"/>
      </w:hyperlink>
    </w:p>
    <w:p w14:paraId="0BDF0A7B" w14:textId="77777777" w:rsidR="00A52768" w:rsidRPr="00A52768" w:rsidRDefault="00A52768" w:rsidP="00A52768">
      <w:pPr>
        <w:numPr>
          <w:ilvl w:val="0"/>
          <w:numId w:val="1"/>
        </w:numPr>
        <w:shd w:val="clear" w:color="auto" w:fill="FFFFFF"/>
        <w:spacing w:after="0" w:line="240" w:lineRule="auto"/>
        <w:ind w:left="1440"/>
        <w:textAlignment w:val="baseline"/>
        <w:divId w:val="921331958"/>
        <w:rPr>
          <w:rFonts w:ascii="inherit" w:eastAsia="Times New Roman" w:hAnsi="inherit" w:cs="Roboto Slab"/>
          <w:color w:val="404040"/>
          <w:sz w:val="23"/>
          <w:szCs w:val="23"/>
        </w:rPr>
      </w:pPr>
      <w:hyperlink r:id="rId10" w:anchor="2" w:history="1">
        <w:r w:rsidRPr="00A52768">
          <w:rPr>
            <w:rFonts w:ascii="inherit" w:eastAsia="Times New Roman" w:hAnsi="inherit" w:cs="Roboto Slab"/>
            <w:color w:val="0975C3"/>
            <w:sz w:val="23"/>
            <w:szCs w:val="23"/>
            <w:u w:val="single"/>
            <w:bdr w:val="none" w:sz="0" w:space="0" w:color="auto" w:frame="1"/>
          </w:rPr>
          <w:t>Les caractéristiques clés d'une API REST</w:t>
        </w:r>
      </w:hyperlink>
    </w:p>
    <w:p w14:paraId="06A1C43D" w14:textId="77777777" w:rsidR="00A52768" w:rsidRPr="00A52768" w:rsidRDefault="00A52768" w:rsidP="00A52768">
      <w:pPr>
        <w:numPr>
          <w:ilvl w:val="0"/>
          <w:numId w:val="1"/>
        </w:numPr>
        <w:shd w:val="clear" w:color="auto" w:fill="FFFFFF"/>
        <w:spacing w:after="0" w:line="240" w:lineRule="auto"/>
        <w:ind w:left="1440"/>
        <w:textAlignment w:val="baseline"/>
        <w:divId w:val="921331958"/>
        <w:rPr>
          <w:rFonts w:ascii="inherit" w:eastAsia="Times New Roman" w:hAnsi="inherit" w:cs="Roboto Slab"/>
          <w:color w:val="404040"/>
          <w:sz w:val="23"/>
          <w:szCs w:val="23"/>
        </w:rPr>
      </w:pPr>
      <w:hyperlink r:id="rId11" w:anchor="3" w:history="1">
        <w:r w:rsidRPr="00A52768">
          <w:rPr>
            <w:rFonts w:ascii="inherit" w:eastAsia="Times New Roman" w:hAnsi="inherit" w:cs="Roboto Slab"/>
            <w:color w:val="0975C3"/>
            <w:sz w:val="23"/>
            <w:szCs w:val="23"/>
            <w:u w:val="single"/>
            <w:bdr w:val="none" w:sz="0" w:space="0" w:color="auto" w:frame="1"/>
          </w:rPr>
          <w:t xml:space="preserve">Différence entre API REST et API </w:t>
        </w:r>
        <w:proofErr w:type="spellStart"/>
        <w:r w:rsidRPr="00A52768">
          <w:rPr>
            <w:rFonts w:ascii="inherit" w:eastAsia="Times New Roman" w:hAnsi="inherit" w:cs="Roboto Slab"/>
            <w:color w:val="0975C3"/>
            <w:sz w:val="23"/>
            <w:szCs w:val="23"/>
            <w:u w:val="single"/>
            <w:bdr w:val="none" w:sz="0" w:space="0" w:color="auto" w:frame="1"/>
          </w:rPr>
          <w:t>RESTfull</w:t>
        </w:r>
        <w:proofErr w:type="spellEnd"/>
      </w:hyperlink>
    </w:p>
    <w:p w14:paraId="06F20A71" w14:textId="77777777" w:rsidR="00A52768" w:rsidRPr="00A52768" w:rsidRDefault="00A52768" w:rsidP="00A52768">
      <w:pPr>
        <w:numPr>
          <w:ilvl w:val="0"/>
          <w:numId w:val="1"/>
        </w:numPr>
        <w:shd w:val="clear" w:color="auto" w:fill="FFFFFF"/>
        <w:spacing w:after="0" w:line="240" w:lineRule="auto"/>
        <w:ind w:left="1440"/>
        <w:textAlignment w:val="baseline"/>
        <w:divId w:val="921331958"/>
        <w:rPr>
          <w:rFonts w:ascii="inherit" w:eastAsia="Times New Roman" w:hAnsi="inherit" w:cs="Roboto Slab"/>
          <w:color w:val="404040"/>
          <w:sz w:val="23"/>
          <w:szCs w:val="23"/>
        </w:rPr>
      </w:pPr>
      <w:hyperlink r:id="rId12" w:anchor="4" w:history="1">
        <w:r w:rsidRPr="00A52768">
          <w:rPr>
            <w:rFonts w:ascii="inherit" w:eastAsia="Times New Roman" w:hAnsi="inherit" w:cs="Roboto Slab"/>
            <w:color w:val="0975C3"/>
            <w:sz w:val="23"/>
            <w:szCs w:val="23"/>
            <w:u w:val="single"/>
            <w:bdr w:val="none" w:sz="0" w:space="0" w:color="auto" w:frame="1"/>
          </w:rPr>
          <w:t>Les avantages d'une application API REST</w:t>
        </w:r>
      </w:hyperlink>
    </w:p>
    <w:p w14:paraId="0E873FF6" w14:textId="77777777" w:rsidR="00A52768" w:rsidRPr="00A52768" w:rsidRDefault="00A52768" w:rsidP="00A52768">
      <w:pPr>
        <w:numPr>
          <w:ilvl w:val="0"/>
          <w:numId w:val="1"/>
        </w:numPr>
        <w:shd w:val="clear" w:color="auto" w:fill="FFFFFF"/>
        <w:spacing w:after="0" w:line="240" w:lineRule="auto"/>
        <w:ind w:left="1440"/>
        <w:textAlignment w:val="baseline"/>
        <w:divId w:val="921331958"/>
        <w:rPr>
          <w:rFonts w:ascii="inherit" w:eastAsia="Times New Roman" w:hAnsi="inherit" w:cs="Roboto Slab"/>
          <w:color w:val="404040"/>
          <w:sz w:val="23"/>
          <w:szCs w:val="23"/>
        </w:rPr>
      </w:pPr>
      <w:hyperlink r:id="rId13" w:anchor="5" w:history="1">
        <w:r w:rsidRPr="00A52768">
          <w:rPr>
            <w:rFonts w:ascii="inherit" w:eastAsia="Times New Roman" w:hAnsi="inherit" w:cs="Roboto Slab"/>
            <w:color w:val="0975C3"/>
            <w:sz w:val="23"/>
            <w:szCs w:val="23"/>
            <w:u w:val="single"/>
            <w:bdr w:val="none" w:sz="0" w:space="0" w:color="auto" w:frame="1"/>
          </w:rPr>
          <w:t xml:space="preserve">Liste des </w:t>
        </w:r>
        <w:proofErr w:type="spellStart"/>
        <w:r w:rsidRPr="00A52768">
          <w:rPr>
            <w:rFonts w:ascii="inherit" w:eastAsia="Times New Roman" w:hAnsi="inherit" w:cs="Roboto Slab"/>
            <w:color w:val="0975C3"/>
            <w:sz w:val="23"/>
            <w:szCs w:val="23"/>
            <w:u w:val="single"/>
            <w:bdr w:val="none" w:sz="0" w:space="0" w:color="auto" w:frame="1"/>
          </w:rPr>
          <w:t>framework</w:t>
        </w:r>
        <w:proofErr w:type="spellEnd"/>
        <w:r w:rsidRPr="00A52768">
          <w:rPr>
            <w:rFonts w:ascii="inherit" w:eastAsia="Times New Roman" w:hAnsi="inherit" w:cs="Roboto Slab"/>
            <w:color w:val="0975C3"/>
            <w:sz w:val="23"/>
            <w:szCs w:val="23"/>
            <w:u w:val="single"/>
            <w:bdr w:val="none" w:sz="0" w:space="0" w:color="auto" w:frame="1"/>
          </w:rPr>
          <w:t xml:space="preserve"> adoptant l' API REST</w:t>
        </w:r>
      </w:hyperlink>
    </w:p>
    <w:p w14:paraId="75AD689A" w14:textId="77777777" w:rsidR="00A52768" w:rsidRPr="00A52768" w:rsidRDefault="00A52768" w:rsidP="00A52768">
      <w:pPr>
        <w:numPr>
          <w:ilvl w:val="0"/>
          <w:numId w:val="1"/>
        </w:numPr>
        <w:shd w:val="clear" w:color="auto" w:fill="FFFFFF"/>
        <w:spacing w:after="0" w:line="240" w:lineRule="auto"/>
        <w:ind w:left="1440"/>
        <w:textAlignment w:val="baseline"/>
        <w:divId w:val="921331958"/>
        <w:rPr>
          <w:rFonts w:ascii="inherit" w:eastAsia="Times New Roman" w:hAnsi="inherit" w:cs="Roboto Slab"/>
          <w:color w:val="404040"/>
          <w:sz w:val="23"/>
          <w:szCs w:val="23"/>
        </w:rPr>
      </w:pPr>
      <w:hyperlink r:id="rId14" w:anchor="6" w:history="1">
        <w:r w:rsidRPr="00A52768">
          <w:rPr>
            <w:rFonts w:ascii="inherit" w:eastAsia="Times New Roman" w:hAnsi="inherit" w:cs="Roboto Slab"/>
            <w:color w:val="0975C3"/>
            <w:sz w:val="23"/>
            <w:szCs w:val="23"/>
            <w:u w:val="single"/>
            <w:bdr w:val="none" w:sz="0" w:space="0" w:color="auto" w:frame="1"/>
          </w:rPr>
          <w:t xml:space="preserve">Exemple d'une API REST réalisée avec </w:t>
        </w:r>
        <w:proofErr w:type="spellStart"/>
        <w:r w:rsidRPr="00A52768">
          <w:rPr>
            <w:rFonts w:ascii="inherit" w:eastAsia="Times New Roman" w:hAnsi="inherit" w:cs="Roboto Slab"/>
            <w:color w:val="0975C3"/>
            <w:sz w:val="23"/>
            <w:szCs w:val="23"/>
            <w:u w:val="single"/>
            <w:bdr w:val="none" w:sz="0" w:space="0" w:color="auto" w:frame="1"/>
          </w:rPr>
          <w:t>FastAPI</w:t>
        </w:r>
        <w:proofErr w:type="spellEnd"/>
        <w:r w:rsidRPr="00A52768">
          <w:rPr>
            <w:rFonts w:ascii="inherit" w:eastAsia="Times New Roman" w:hAnsi="inherit" w:cs="Roboto Slab"/>
            <w:color w:val="0975C3"/>
            <w:sz w:val="23"/>
            <w:szCs w:val="23"/>
            <w:u w:val="single"/>
            <w:bdr w:val="none" w:sz="0" w:space="0" w:color="auto" w:frame="1"/>
          </w:rPr>
          <w:t xml:space="preserve"> en Python</w:t>
        </w:r>
      </w:hyperlink>
    </w:p>
    <w:p w14:paraId="1892CA8B" w14:textId="77777777" w:rsidR="00A52768" w:rsidRPr="00A52768" w:rsidRDefault="00A52768" w:rsidP="00A52768">
      <w:pPr>
        <w:pBdr>
          <w:bottom w:val="single" w:sz="12" w:space="4" w:color="0975C3"/>
          <w:right w:val="single" w:sz="36" w:space="0" w:color="0975C3"/>
        </w:pBdr>
        <w:shd w:val="clear" w:color="auto" w:fill="EFEFEF"/>
        <w:spacing w:before="360" w:after="105" w:line="312" w:lineRule="atLeast"/>
        <w:textAlignment w:val="baseline"/>
        <w:outlineLvl w:val="1"/>
        <w:divId w:val="672876386"/>
        <w:rPr>
          <w:rFonts w:ascii="Oswald" w:eastAsia="Times New Roman" w:hAnsi="Oswald" w:cs="Roboto Slab"/>
          <w:b/>
          <w:bCs/>
          <w:color w:val="0975C3"/>
          <w:sz w:val="35"/>
          <w:szCs w:val="35"/>
        </w:rPr>
      </w:pPr>
      <w:r w:rsidRPr="00A52768">
        <w:rPr>
          <w:rFonts w:ascii="Oswald" w:eastAsia="Times New Roman" w:hAnsi="Oswald" w:cs="Roboto Slab"/>
          <w:b/>
          <w:bCs/>
          <w:color w:val="0975C3"/>
          <w:sz w:val="35"/>
          <w:szCs w:val="35"/>
        </w:rPr>
        <w:lastRenderedPageBreak/>
        <w:t xml:space="preserve">1. Description d'une API </w:t>
      </w:r>
      <w:proofErr w:type="spellStart"/>
      <w:r w:rsidRPr="00A52768">
        <w:rPr>
          <w:rFonts w:ascii="Oswald" w:eastAsia="Times New Roman" w:hAnsi="Oswald" w:cs="Roboto Slab"/>
          <w:b/>
          <w:bCs/>
          <w:color w:val="0975C3"/>
          <w:sz w:val="35"/>
          <w:szCs w:val="35"/>
        </w:rPr>
        <w:t>RESTful</w:t>
      </w:r>
      <w:proofErr w:type="spellEnd"/>
    </w:p>
    <w:p w14:paraId="5270EDDE" w14:textId="77777777" w:rsidR="00A52768" w:rsidRPr="00A52768" w:rsidRDefault="00A52768" w:rsidP="00A52768">
      <w:pPr>
        <w:shd w:val="clear" w:color="auto" w:fill="FFFFFF"/>
        <w:spacing w:after="0" w:line="240" w:lineRule="auto"/>
        <w:textAlignment w:val="baseline"/>
        <w:divId w:val="672876386"/>
        <w:rPr>
          <w:rFonts w:ascii="inherit" w:hAnsi="inherit" w:cs="Roboto Slab"/>
          <w:color w:val="404040"/>
          <w:sz w:val="23"/>
          <w:szCs w:val="23"/>
        </w:rPr>
      </w:pPr>
      <w:r w:rsidRPr="00A52768">
        <w:rPr>
          <w:rFonts w:ascii="inherit" w:hAnsi="inherit" w:cs="Roboto Slab"/>
          <w:color w:val="404040"/>
          <w:sz w:val="23"/>
          <w:szCs w:val="23"/>
        </w:rPr>
        <w:t>Une </w:t>
      </w:r>
      <w:r w:rsidRPr="00A52768">
        <w:rPr>
          <w:rFonts w:ascii="inherit" w:hAnsi="inherit" w:cs="Roboto Slab"/>
          <w:b/>
          <w:bCs/>
          <w:color w:val="404040"/>
          <w:sz w:val="23"/>
          <w:szCs w:val="23"/>
          <w:bdr w:val="none" w:sz="0" w:space="0" w:color="auto" w:frame="1"/>
        </w:rPr>
        <w:t>API REST (</w:t>
      </w:r>
      <w:proofErr w:type="spellStart"/>
      <w:r w:rsidRPr="00A52768">
        <w:rPr>
          <w:rFonts w:ascii="inherit" w:hAnsi="inherit" w:cs="Roboto Slab"/>
          <w:b/>
          <w:bCs/>
          <w:color w:val="404040"/>
          <w:sz w:val="23"/>
          <w:szCs w:val="23"/>
          <w:bdr w:val="none" w:sz="0" w:space="0" w:color="auto" w:frame="1"/>
        </w:rPr>
        <w:t>Representational</w:t>
      </w:r>
      <w:proofErr w:type="spellEnd"/>
      <w:r w:rsidRPr="00A52768">
        <w:rPr>
          <w:rFonts w:ascii="inherit" w:hAnsi="inherit" w:cs="Roboto Slab"/>
          <w:b/>
          <w:bCs/>
          <w:color w:val="404040"/>
          <w:sz w:val="23"/>
          <w:szCs w:val="23"/>
          <w:bdr w:val="none" w:sz="0" w:space="0" w:color="auto" w:frame="1"/>
        </w:rPr>
        <w:t xml:space="preserve"> State Transfer)</w:t>
      </w:r>
      <w:r w:rsidRPr="00A52768">
        <w:rPr>
          <w:rFonts w:ascii="inherit" w:hAnsi="inherit" w:cs="Roboto Slab"/>
          <w:color w:val="404040"/>
          <w:sz w:val="23"/>
          <w:szCs w:val="23"/>
        </w:rPr>
        <w:t> est une interface de programmation d'application qui suit les principes de l'</w:t>
      </w:r>
      <w:r w:rsidRPr="00A52768">
        <w:rPr>
          <w:rFonts w:ascii="inherit" w:hAnsi="inherit" w:cs="Roboto Slab"/>
          <w:b/>
          <w:bCs/>
          <w:color w:val="404040"/>
          <w:sz w:val="23"/>
          <w:szCs w:val="23"/>
          <w:bdr w:val="none" w:sz="0" w:space="0" w:color="auto" w:frame="1"/>
        </w:rPr>
        <w:t>architecture REST</w:t>
      </w:r>
      <w:r w:rsidRPr="00A52768">
        <w:rPr>
          <w:rFonts w:ascii="inherit" w:hAnsi="inherit" w:cs="Roboto Slab"/>
          <w:color w:val="404040"/>
          <w:sz w:val="23"/>
          <w:szCs w:val="23"/>
        </w:rPr>
        <w:t>. Elle permet à différentes applications de communiquer entre elles via des </w:t>
      </w:r>
      <w:r w:rsidRPr="00A52768">
        <w:rPr>
          <w:rFonts w:ascii="inherit" w:hAnsi="inherit" w:cs="Roboto Slab"/>
          <w:b/>
          <w:bCs/>
          <w:color w:val="404040"/>
          <w:sz w:val="23"/>
          <w:szCs w:val="23"/>
          <w:bdr w:val="none" w:sz="0" w:space="0" w:color="auto" w:frame="1"/>
        </w:rPr>
        <w:t>requêtes HTTP </w:t>
      </w:r>
      <w:r w:rsidRPr="00A52768">
        <w:rPr>
          <w:rFonts w:ascii="inherit" w:hAnsi="inherit" w:cs="Roboto Slab"/>
          <w:color w:val="404040"/>
          <w:sz w:val="23"/>
          <w:szCs w:val="23"/>
        </w:rPr>
        <w:t>standard, facilitant ainsi l'</w:t>
      </w:r>
      <w:r w:rsidRPr="00A52768">
        <w:rPr>
          <w:rFonts w:ascii="inherit" w:hAnsi="inherit" w:cs="Roboto Slab"/>
          <w:b/>
          <w:bCs/>
          <w:color w:val="404040"/>
          <w:sz w:val="23"/>
          <w:szCs w:val="23"/>
          <w:bdr w:val="none" w:sz="0" w:space="0" w:color="auto" w:frame="1"/>
        </w:rPr>
        <w:t>échange de données</w:t>
      </w:r>
      <w:r w:rsidRPr="00A52768">
        <w:rPr>
          <w:rFonts w:ascii="inherit" w:hAnsi="inherit" w:cs="Roboto Slab"/>
          <w:color w:val="404040"/>
          <w:sz w:val="23"/>
          <w:szCs w:val="23"/>
        </w:rPr>
        <w:t> et la </w:t>
      </w:r>
      <w:r w:rsidRPr="00A52768">
        <w:rPr>
          <w:rFonts w:ascii="inherit" w:hAnsi="inherit" w:cs="Roboto Slab"/>
          <w:b/>
          <w:bCs/>
          <w:color w:val="404040"/>
          <w:sz w:val="23"/>
          <w:szCs w:val="23"/>
          <w:bdr w:val="none" w:sz="0" w:space="0" w:color="auto" w:frame="1"/>
        </w:rPr>
        <w:t>gestion des opérations</w:t>
      </w:r>
      <w:r w:rsidRPr="00A52768">
        <w:rPr>
          <w:rFonts w:ascii="inherit" w:hAnsi="inherit" w:cs="Roboto Slab"/>
          <w:color w:val="404040"/>
          <w:sz w:val="23"/>
          <w:szCs w:val="23"/>
        </w:rPr>
        <w:t>. En adoptant ces principes, une </w:t>
      </w:r>
      <w:r w:rsidRPr="00A52768">
        <w:rPr>
          <w:rFonts w:ascii="inherit" w:hAnsi="inherit" w:cs="Roboto Slab"/>
          <w:b/>
          <w:bCs/>
          <w:color w:val="404040"/>
          <w:sz w:val="23"/>
          <w:szCs w:val="23"/>
          <w:bdr w:val="none" w:sz="0" w:space="0" w:color="auto" w:frame="1"/>
        </w:rPr>
        <w:t>API REST</w:t>
      </w:r>
      <w:r w:rsidRPr="00A52768">
        <w:rPr>
          <w:rFonts w:ascii="inherit" w:hAnsi="inherit" w:cs="Roboto Slab"/>
          <w:color w:val="404040"/>
          <w:sz w:val="23"/>
          <w:szCs w:val="23"/>
        </w:rPr>
        <w:t> permet aux développeurs de </w:t>
      </w:r>
      <w:r w:rsidRPr="00A52768">
        <w:rPr>
          <w:rFonts w:ascii="inherit" w:hAnsi="inherit" w:cs="Roboto Slab"/>
          <w:b/>
          <w:bCs/>
          <w:color w:val="404040"/>
          <w:sz w:val="23"/>
          <w:szCs w:val="23"/>
          <w:bdr w:val="none" w:sz="0" w:space="0" w:color="auto" w:frame="1"/>
        </w:rPr>
        <w:t>créer des applications web</w:t>
      </w:r>
      <w:r w:rsidRPr="00A52768">
        <w:rPr>
          <w:rFonts w:ascii="inherit" w:hAnsi="inherit" w:cs="Roboto Slab"/>
          <w:color w:val="404040"/>
          <w:sz w:val="23"/>
          <w:szCs w:val="23"/>
        </w:rPr>
        <w:t> et </w:t>
      </w:r>
      <w:r w:rsidRPr="00A52768">
        <w:rPr>
          <w:rFonts w:ascii="inherit" w:hAnsi="inherit" w:cs="Roboto Slab"/>
          <w:b/>
          <w:bCs/>
          <w:color w:val="404040"/>
          <w:sz w:val="23"/>
          <w:szCs w:val="23"/>
          <w:bdr w:val="none" w:sz="0" w:space="0" w:color="auto" w:frame="1"/>
        </w:rPr>
        <w:t>mobiles flexibles</w:t>
      </w:r>
      <w:r w:rsidRPr="00A52768">
        <w:rPr>
          <w:rFonts w:ascii="inherit" w:hAnsi="inherit" w:cs="Roboto Slab"/>
          <w:color w:val="404040"/>
          <w:sz w:val="23"/>
          <w:szCs w:val="23"/>
        </w:rPr>
        <w:t>, interopérables et évolutives. Elle favorise également la réutilisation des fonctionnalités, car différentes applications peuvent communiquer efficacement en utilisant des standards ouverts et bien connus.</w:t>
      </w:r>
    </w:p>
    <w:p w14:paraId="51624067" w14:textId="77777777" w:rsidR="00A52768" w:rsidRPr="00A52768" w:rsidRDefault="00A52768" w:rsidP="00A52768">
      <w:pPr>
        <w:pBdr>
          <w:bottom w:val="single" w:sz="12" w:space="4" w:color="0975C3"/>
          <w:right w:val="single" w:sz="36" w:space="0" w:color="0975C3"/>
        </w:pBdr>
        <w:shd w:val="clear" w:color="auto" w:fill="EFEFEF"/>
        <w:spacing w:before="360" w:after="105" w:line="312" w:lineRule="atLeast"/>
        <w:textAlignment w:val="baseline"/>
        <w:outlineLvl w:val="1"/>
        <w:divId w:val="672876386"/>
        <w:rPr>
          <w:rFonts w:ascii="Oswald" w:eastAsia="Times New Roman" w:hAnsi="Oswald" w:cs="Roboto Slab"/>
          <w:b/>
          <w:bCs/>
          <w:color w:val="0975C3"/>
          <w:sz w:val="35"/>
          <w:szCs w:val="35"/>
        </w:rPr>
      </w:pPr>
      <w:r w:rsidRPr="00A52768">
        <w:rPr>
          <w:rFonts w:ascii="Oswald" w:eastAsia="Times New Roman" w:hAnsi="Oswald" w:cs="Roboto Slab"/>
          <w:b/>
          <w:bCs/>
          <w:color w:val="0975C3"/>
          <w:sz w:val="35"/>
          <w:szCs w:val="35"/>
        </w:rPr>
        <w:t>2. Les caractéristiques clés d'une API REST</w:t>
      </w:r>
    </w:p>
    <w:p w14:paraId="414D98B1" w14:textId="77777777" w:rsidR="00A52768" w:rsidRPr="00A52768" w:rsidRDefault="00A52768" w:rsidP="00A52768">
      <w:pPr>
        <w:numPr>
          <w:ilvl w:val="0"/>
          <w:numId w:val="2"/>
        </w:numPr>
        <w:shd w:val="clear" w:color="auto" w:fill="FFFFFF"/>
        <w:spacing w:after="0" w:line="240" w:lineRule="auto"/>
        <w:ind w:left="1440"/>
        <w:textAlignment w:val="baseline"/>
        <w:divId w:val="672876386"/>
        <w:rPr>
          <w:rFonts w:ascii="inherit" w:eastAsia="Times New Roman" w:hAnsi="inherit" w:cs="Roboto Slab"/>
          <w:color w:val="404040"/>
          <w:sz w:val="23"/>
          <w:szCs w:val="23"/>
        </w:rPr>
      </w:pPr>
      <w:r w:rsidRPr="00A52768">
        <w:rPr>
          <w:rFonts w:ascii="inherit" w:eastAsia="Times New Roman" w:hAnsi="inherit" w:cs="Roboto Slab"/>
          <w:b/>
          <w:bCs/>
          <w:color w:val="0975C3"/>
          <w:sz w:val="23"/>
          <w:szCs w:val="23"/>
          <w:bdr w:val="none" w:sz="0" w:space="0" w:color="auto" w:frame="1"/>
        </w:rPr>
        <w:t>Ressources :</w:t>
      </w:r>
      <w:r w:rsidRPr="00A52768">
        <w:rPr>
          <w:rFonts w:ascii="inherit" w:eastAsia="Times New Roman" w:hAnsi="inherit" w:cs="Roboto Slab"/>
          <w:color w:val="404040"/>
          <w:sz w:val="23"/>
          <w:szCs w:val="23"/>
        </w:rPr>
        <w:t> Une API REST expose des ressources, qui sont des entités identifiables, telles que des objets, des données ou des services. Chaque ressource est identifiée par une URI (Uniform Resource Identifier), ce qui permet de la localiser facilement.</w:t>
      </w:r>
    </w:p>
    <w:p w14:paraId="58E7A002" w14:textId="77777777" w:rsidR="00A52768" w:rsidRPr="00A52768" w:rsidRDefault="00A52768" w:rsidP="00A52768">
      <w:pPr>
        <w:numPr>
          <w:ilvl w:val="0"/>
          <w:numId w:val="2"/>
        </w:numPr>
        <w:shd w:val="clear" w:color="auto" w:fill="FFFFFF"/>
        <w:spacing w:after="0" w:line="240" w:lineRule="auto"/>
        <w:ind w:left="1440"/>
        <w:textAlignment w:val="baseline"/>
        <w:divId w:val="672876386"/>
        <w:rPr>
          <w:rFonts w:ascii="inherit" w:eastAsia="Times New Roman" w:hAnsi="inherit" w:cs="Roboto Slab"/>
          <w:color w:val="404040"/>
          <w:sz w:val="23"/>
          <w:szCs w:val="23"/>
        </w:rPr>
      </w:pPr>
      <w:r w:rsidRPr="00A52768">
        <w:rPr>
          <w:rFonts w:ascii="inherit" w:eastAsia="Times New Roman" w:hAnsi="inherit" w:cs="Roboto Slab"/>
          <w:b/>
          <w:bCs/>
          <w:color w:val="0975C3"/>
          <w:sz w:val="23"/>
          <w:szCs w:val="23"/>
          <w:bdr w:val="none" w:sz="0" w:space="0" w:color="auto" w:frame="1"/>
        </w:rPr>
        <w:t>Verbes HTTP :</w:t>
      </w:r>
      <w:r w:rsidRPr="00A52768">
        <w:rPr>
          <w:rFonts w:ascii="inherit" w:eastAsia="Times New Roman" w:hAnsi="inherit" w:cs="Roboto Slab"/>
          <w:color w:val="404040"/>
          <w:sz w:val="23"/>
          <w:szCs w:val="23"/>
        </w:rPr>
        <w:t> Les opérations sur les ressources sont effectuées en utilisant les verbes HTTP standard tels que GET (récupérer), POST (créer), PUT (mettre à jour) et DELETE (supprimer). Chaque verbe a une signification spécifique dans l'interaction avec les ressources.</w:t>
      </w:r>
    </w:p>
    <w:p w14:paraId="48F2412C" w14:textId="77777777" w:rsidR="00A52768" w:rsidRPr="00A52768" w:rsidRDefault="00A52768" w:rsidP="00A52768">
      <w:pPr>
        <w:numPr>
          <w:ilvl w:val="0"/>
          <w:numId w:val="2"/>
        </w:numPr>
        <w:shd w:val="clear" w:color="auto" w:fill="FFFFFF"/>
        <w:spacing w:after="0" w:line="240" w:lineRule="auto"/>
        <w:ind w:left="1440"/>
        <w:textAlignment w:val="baseline"/>
        <w:divId w:val="672876386"/>
        <w:rPr>
          <w:rFonts w:ascii="inherit" w:eastAsia="Times New Roman" w:hAnsi="inherit" w:cs="Roboto Slab"/>
          <w:color w:val="404040"/>
          <w:sz w:val="23"/>
          <w:szCs w:val="23"/>
        </w:rPr>
      </w:pPr>
      <w:r w:rsidRPr="00A52768">
        <w:rPr>
          <w:rFonts w:ascii="inherit" w:eastAsia="Times New Roman" w:hAnsi="inherit" w:cs="Roboto Slab"/>
          <w:b/>
          <w:bCs/>
          <w:color w:val="0975C3"/>
          <w:sz w:val="23"/>
          <w:szCs w:val="23"/>
          <w:bdr w:val="none" w:sz="0" w:space="0" w:color="auto" w:frame="1"/>
        </w:rPr>
        <w:t>Représentations :</w:t>
      </w:r>
      <w:r w:rsidRPr="00A52768">
        <w:rPr>
          <w:rFonts w:ascii="inherit" w:eastAsia="Times New Roman" w:hAnsi="inherit" w:cs="Roboto Slab"/>
          <w:color w:val="404040"/>
          <w:sz w:val="23"/>
          <w:szCs w:val="23"/>
        </w:rPr>
        <w:t> Les ressources peuvent être représentées dans différents formats, tels que JSON (JavaScript Object Notation), XML (</w:t>
      </w:r>
      <w:proofErr w:type="spellStart"/>
      <w:r w:rsidRPr="00A52768">
        <w:rPr>
          <w:rFonts w:ascii="inherit" w:eastAsia="Times New Roman" w:hAnsi="inherit" w:cs="Roboto Slab"/>
          <w:color w:val="404040"/>
          <w:sz w:val="23"/>
          <w:szCs w:val="23"/>
        </w:rPr>
        <w:t>eXtensible</w:t>
      </w:r>
      <w:proofErr w:type="spellEnd"/>
      <w:r w:rsidRPr="00A52768">
        <w:rPr>
          <w:rFonts w:ascii="inherit" w:eastAsia="Times New Roman" w:hAnsi="inherit" w:cs="Roboto Slab"/>
          <w:color w:val="404040"/>
          <w:sz w:val="23"/>
          <w:szCs w:val="23"/>
        </w:rPr>
        <w:t xml:space="preserve"> </w:t>
      </w:r>
      <w:proofErr w:type="spellStart"/>
      <w:r w:rsidRPr="00A52768">
        <w:rPr>
          <w:rFonts w:ascii="inherit" w:eastAsia="Times New Roman" w:hAnsi="inherit" w:cs="Roboto Slab"/>
          <w:color w:val="404040"/>
          <w:sz w:val="23"/>
          <w:szCs w:val="23"/>
        </w:rPr>
        <w:t>Markup</w:t>
      </w:r>
      <w:proofErr w:type="spellEnd"/>
      <w:r w:rsidRPr="00A52768">
        <w:rPr>
          <w:rFonts w:ascii="inherit" w:eastAsia="Times New Roman" w:hAnsi="inherit" w:cs="Roboto Slab"/>
          <w:color w:val="404040"/>
          <w:sz w:val="23"/>
          <w:szCs w:val="23"/>
        </w:rPr>
        <w:t xml:space="preserve"> </w:t>
      </w:r>
      <w:proofErr w:type="spellStart"/>
      <w:r w:rsidRPr="00A52768">
        <w:rPr>
          <w:rFonts w:ascii="inherit" w:eastAsia="Times New Roman" w:hAnsi="inherit" w:cs="Roboto Slab"/>
          <w:color w:val="404040"/>
          <w:sz w:val="23"/>
          <w:szCs w:val="23"/>
        </w:rPr>
        <w:t>Language</w:t>
      </w:r>
      <w:proofErr w:type="spellEnd"/>
      <w:r w:rsidRPr="00A52768">
        <w:rPr>
          <w:rFonts w:ascii="inherit" w:eastAsia="Times New Roman" w:hAnsi="inherit" w:cs="Roboto Slab"/>
          <w:color w:val="404040"/>
          <w:sz w:val="23"/>
          <w:szCs w:val="23"/>
        </w:rPr>
        <w:t>), HTML, etc. La représentation de la ressource dépend souvent de l'en-tête "</w:t>
      </w:r>
      <w:proofErr w:type="spellStart"/>
      <w:r w:rsidRPr="00A52768">
        <w:rPr>
          <w:rFonts w:ascii="inherit" w:eastAsia="Times New Roman" w:hAnsi="inherit" w:cs="Roboto Slab"/>
          <w:color w:val="404040"/>
          <w:sz w:val="23"/>
          <w:szCs w:val="23"/>
        </w:rPr>
        <w:t>Accept</w:t>
      </w:r>
      <w:proofErr w:type="spellEnd"/>
      <w:r w:rsidRPr="00A52768">
        <w:rPr>
          <w:rFonts w:ascii="inherit" w:eastAsia="Times New Roman" w:hAnsi="inherit" w:cs="Roboto Slab"/>
          <w:color w:val="404040"/>
          <w:sz w:val="23"/>
          <w:szCs w:val="23"/>
        </w:rPr>
        <w:t>" envoyé dans la requête HTTP par le client.</w:t>
      </w:r>
    </w:p>
    <w:p w14:paraId="10BB03AA" w14:textId="77777777" w:rsidR="00A52768" w:rsidRPr="00A52768" w:rsidRDefault="00A52768" w:rsidP="00A52768">
      <w:pPr>
        <w:numPr>
          <w:ilvl w:val="0"/>
          <w:numId w:val="2"/>
        </w:numPr>
        <w:shd w:val="clear" w:color="auto" w:fill="FFFFFF"/>
        <w:spacing w:after="0" w:line="240" w:lineRule="auto"/>
        <w:ind w:left="1440"/>
        <w:textAlignment w:val="baseline"/>
        <w:divId w:val="672876386"/>
        <w:rPr>
          <w:rFonts w:ascii="inherit" w:eastAsia="Times New Roman" w:hAnsi="inherit" w:cs="Roboto Slab"/>
          <w:color w:val="404040"/>
          <w:sz w:val="23"/>
          <w:szCs w:val="23"/>
        </w:rPr>
      </w:pPr>
      <w:r w:rsidRPr="00A52768">
        <w:rPr>
          <w:rFonts w:ascii="inherit" w:eastAsia="Times New Roman" w:hAnsi="inherit" w:cs="Roboto Slab"/>
          <w:b/>
          <w:bCs/>
          <w:color w:val="0975C3"/>
          <w:sz w:val="23"/>
          <w:szCs w:val="23"/>
          <w:bdr w:val="none" w:sz="0" w:space="0" w:color="auto" w:frame="1"/>
        </w:rPr>
        <w:t>État de l'application :</w:t>
      </w:r>
      <w:r w:rsidRPr="00A52768">
        <w:rPr>
          <w:rFonts w:ascii="inherit" w:eastAsia="Times New Roman" w:hAnsi="inherit" w:cs="Roboto Slab"/>
          <w:color w:val="404040"/>
          <w:sz w:val="23"/>
          <w:szCs w:val="23"/>
        </w:rPr>
        <w:t> L'API REST est "</w:t>
      </w:r>
      <w:proofErr w:type="spellStart"/>
      <w:r w:rsidRPr="00A52768">
        <w:rPr>
          <w:rFonts w:ascii="inherit" w:eastAsia="Times New Roman" w:hAnsi="inherit" w:cs="Roboto Slab"/>
          <w:color w:val="404040"/>
          <w:sz w:val="23"/>
          <w:szCs w:val="23"/>
        </w:rPr>
        <w:t>stateless</w:t>
      </w:r>
      <w:proofErr w:type="spellEnd"/>
      <w:r w:rsidRPr="00A52768">
        <w:rPr>
          <w:rFonts w:ascii="inherit" w:eastAsia="Times New Roman" w:hAnsi="inherit" w:cs="Roboto Slab"/>
          <w:color w:val="404040"/>
          <w:sz w:val="23"/>
          <w:szCs w:val="23"/>
        </w:rPr>
        <w:t>", ce qui signifie que chaque requête doit contenir toutes les informations nécessaires pour comprendre et traiter cette demande spécifique. Le serveur ne stocke pas l'état du client entre les requêtes, améliorant ainsi la fiabilité et la tolérance aux pannes.</w:t>
      </w:r>
    </w:p>
    <w:p w14:paraId="71883997" w14:textId="77777777" w:rsidR="00A52768" w:rsidRPr="00A52768" w:rsidRDefault="00A52768" w:rsidP="00A52768">
      <w:pPr>
        <w:numPr>
          <w:ilvl w:val="0"/>
          <w:numId w:val="2"/>
        </w:numPr>
        <w:shd w:val="clear" w:color="auto" w:fill="FFFFFF"/>
        <w:spacing w:after="0" w:line="240" w:lineRule="auto"/>
        <w:ind w:left="1440"/>
        <w:textAlignment w:val="baseline"/>
        <w:divId w:val="672876386"/>
        <w:rPr>
          <w:rFonts w:ascii="inherit" w:eastAsia="Times New Roman" w:hAnsi="inherit" w:cs="Roboto Slab"/>
          <w:color w:val="404040"/>
          <w:sz w:val="23"/>
          <w:szCs w:val="23"/>
        </w:rPr>
      </w:pPr>
      <w:r w:rsidRPr="00A52768">
        <w:rPr>
          <w:rFonts w:ascii="inherit" w:eastAsia="Times New Roman" w:hAnsi="inherit" w:cs="Roboto Slab"/>
          <w:b/>
          <w:bCs/>
          <w:color w:val="0975C3"/>
          <w:sz w:val="23"/>
          <w:szCs w:val="23"/>
          <w:bdr w:val="none" w:sz="0" w:space="0" w:color="auto" w:frame="1"/>
        </w:rPr>
        <w:t>HATEOAS (</w:t>
      </w:r>
      <w:proofErr w:type="spellStart"/>
      <w:r w:rsidRPr="00A52768">
        <w:rPr>
          <w:rFonts w:ascii="inherit" w:eastAsia="Times New Roman" w:hAnsi="inherit" w:cs="Roboto Slab"/>
          <w:b/>
          <w:bCs/>
          <w:color w:val="0975C3"/>
          <w:sz w:val="23"/>
          <w:szCs w:val="23"/>
          <w:bdr w:val="none" w:sz="0" w:space="0" w:color="auto" w:frame="1"/>
        </w:rPr>
        <w:t>Hypertext</w:t>
      </w:r>
      <w:proofErr w:type="spellEnd"/>
      <w:r w:rsidRPr="00A52768">
        <w:rPr>
          <w:rFonts w:ascii="inherit" w:eastAsia="Times New Roman" w:hAnsi="inherit" w:cs="Roboto Slab"/>
          <w:b/>
          <w:bCs/>
          <w:color w:val="0975C3"/>
          <w:sz w:val="23"/>
          <w:szCs w:val="23"/>
          <w:bdr w:val="none" w:sz="0" w:space="0" w:color="auto" w:frame="1"/>
        </w:rPr>
        <w:t xml:space="preserve"> As The Engine Of Application State) :</w:t>
      </w:r>
      <w:r w:rsidRPr="00A52768">
        <w:rPr>
          <w:rFonts w:ascii="inherit" w:eastAsia="Times New Roman" w:hAnsi="inherit" w:cs="Roboto Slab"/>
          <w:color w:val="404040"/>
          <w:sz w:val="23"/>
          <w:szCs w:val="23"/>
        </w:rPr>
        <w:t> C'est un principe clé de REST qui suggère que les réponses de l'API doivent inclure des liens hypertextes pour naviguer vers d'autres ressources associées. Cela permet au client de découvrir dynamiquement les actions possibles et les relations entre les ressources.</w:t>
      </w:r>
    </w:p>
    <w:p w14:paraId="121655D6" w14:textId="77777777" w:rsidR="00A52768" w:rsidRPr="00A52768" w:rsidRDefault="00A52768" w:rsidP="00A52768">
      <w:pPr>
        <w:numPr>
          <w:ilvl w:val="0"/>
          <w:numId w:val="2"/>
        </w:numPr>
        <w:shd w:val="clear" w:color="auto" w:fill="FFFFFF"/>
        <w:spacing w:after="0" w:line="240" w:lineRule="auto"/>
        <w:ind w:left="1440"/>
        <w:textAlignment w:val="baseline"/>
        <w:divId w:val="672876386"/>
        <w:rPr>
          <w:rFonts w:ascii="inherit" w:eastAsia="Times New Roman" w:hAnsi="inherit" w:cs="Roboto Slab"/>
          <w:color w:val="404040"/>
          <w:sz w:val="23"/>
          <w:szCs w:val="23"/>
        </w:rPr>
      </w:pPr>
      <w:r w:rsidRPr="00A52768">
        <w:rPr>
          <w:rFonts w:ascii="inherit" w:eastAsia="Times New Roman" w:hAnsi="inherit" w:cs="Roboto Slab"/>
          <w:b/>
          <w:bCs/>
          <w:color w:val="0975C3"/>
          <w:sz w:val="23"/>
          <w:szCs w:val="23"/>
          <w:bdr w:val="none" w:sz="0" w:space="0" w:color="auto" w:frame="1"/>
        </w:rPr>
        <w:t>Couche transport :</w:t>
      </w:r>
      <w:r w:rsidRPr="00A52768">
        <w:rPr>
          <w:rFonts w:ascii="inherit" w:eastAsia="Times New Roman" w:hAnsi="inherit" w:cs="Roboto Slab"/>
          <w:color w:val="404040"/>
          <w:sz w:val="23"/>
          <w:szCs w:val="23"/>
        </w:rPr>
        <w:t> Une API REST utilise généralement HTTP comme protocole de communication, ce qui en fait une interface largement utilisée, car HTTP est déjà répandu sur Internet.</w:t>
      </w:r>
    </w:p>
    <w:p w14:paraId="7DE7AF81" w14:textId="77777777" w:rsidR="00A52768" w:rsidRPr="00A52768" w:rsidRDefault="00A52768" w:rsidP="00A52768">
      <w:pPr>
        <w:numPr>
          <w:ilvl w:val="0"/>
          <w:numId w:val="2"/>
        </w:numPr>
        <w:shd w:val="clear" w:color="auto" w:fill="FFFFFF"/>
        <w:spacing w:after="0" w:line="240" w:lineRule="auto"/>
        <w:ind w:left="1440"/>
        <w:textAlignment w:val="baseline"/>
        <w:divId w:val="672876386"/>
        <w:rPr>
          <w:rFonts w:ascii="inherit" w:eastAsia="Times New Roman" w:hAnsi="inherit" w:cs="Roboto Slab"/>
          <w:color w:val="404040"/>
          <w:sz w:val="23"/>
          <w:szCs w:val="23"/>
        </w:rPr>
      </w:pPr>
      <w:r w:rsidRPr="00A52768">
        <w:rPr>
          <w:rFonts w:ascii="inherit" w:eastAsia="Times New Roman" w:hAnsi="inherit" w:cs="Roboto Slab"/>
          <w:b/>
          <w:bCs/>
          <w:color w:val="0975C3"/>
          <w:sz w:val="23"/>
          <w:szCs w:val="23"/>
          <w:bdr w:val="none" w:sz="0" w:space="0" w:color="auto" w:frame="1"/>
        </w:rPr>
        <w:t>Sécurité :</w:t>
      </w:r>
      <w:r w:rsidRPr="00A52768">
        <w:rPr>
          <w:rFonts w:ascii="inherit" w:eastAsia="Times New Roman" w:hAnsi="inherit" w:cs="Roboto Slab"/>
          <w:color w:val="404040"/>
          <w:sz w:val="23"/>
          <w:szCs w:val="23"/>
        </w:rPr>
        <w:t> L'API REST peut être sécurisée en utilisant des mécanismes d'authentification et d'autorisation, tels que les jetons d'accès (</w:t>
      </w:r>
      <w:proofErr w:type="spellStart"/>
      <w:r w:rsidRPr="00A52768">
        <w:rPr>
          <w:rFonts w:ascii="inherit" w:eastAsia="Times New Roman" w:hAnsi="inherit" w:cs="Roboto Slab"/>
          <w:color w:val="404040"/>
          <w:sz w:val="23"/>
          <w:szCs w:val="23"/>
        </w:rPr>
        <w:t>tokens</w:t>
      </w:r>
      <w:proofErr w:type="spellEnd"/>
      <w:r w:rsidRPr="00A52768">
        <w:rPr>
          <w:rFonts w:ascii="inherit" w:eastAsia="Times New Roman" w:hAnsi="inherit" w:cs="Roboto Slab"/>
          <w:color w:val="404040"/>
          <w:sz w:val="23"/>
          <w:szCs w:val="23"/>
        </w:rPr>
        <w:t>) ou les clés API, pour protéger les ressources et les données sensibles.</w:t>
      </w:r>
    </w:p>
    <w:p w14:paraId="3C44F3FB" w14:textId="77777777" w:rsidR="00A52768" w:rsidRPr="00A52768" w:rsidRDefault="00A52768" w:rsidP="00A52768">
      <w:pPr>
        <w:numPr>
          <w:ilvl w:val="0"/>
          <w:numId w:val="2"/>
        </w:numPr>
        <w:shd w:val="clear" w:color="auto" w:fill="FFFFFF"/>
        <w:spacing w:after="0" w:line="240" w:lineRule="auto"/>
        <w:ind w:left="1440"/>
        <w:textAlignment w:val="baseline"/>
        <w:divId w:val="672876386"/>
        <w:rPr>
          <w:rFonts w:ascii="inherit" w:eastAsia="Times New Roman" w:hAnsi="inherit" w:cs="Roboto Slab"/>
          <w:color w:val="404040"/>
          <w:sz w:val="23"/>
          <w:szCs w:val="23"/>
        </w:rPr>
      </w:pPr>
      <w:r w:rsidRPr="00A52768">
        <w:rPr>
          <w:rFonts w:ascii="inherit" w:eastAsia="Times New Roman" w:hAnsi="inherit" w:cs="Roboto Slab"/>
          <w:b/>
          <w:bCs/>
          <w:color w:val="0975C3"/>
          <w:sz w:val="23"/>
          <w:szCs w:val="23"/>
          <w:bdr w:val="none" w:sz="0" w:space="0" w:color="auto" w:frame="1"/>
        </w:rPr>
        <w:t>Documentation :</w:t>
      </w:r>
      <w:r w:rsidRPr="00A52768">
        <w:rPr>
          <w:rFonts w:ascii="inherit" w:eastAsia="Times New Roman" w:hAnsi="inherit" w:cs="Roboto Slab"/>
          <w:color w:val="404040"/>
          <w:sz w:val="23"/>
          <w:szCs w:val="23"/>
        </w:rPr>
        <w:t xml:space="preserve"> Une bonne API REST est généralement bien documentée pour permettre aux développeurs d'apprendre comment l'utiliser correctement. Des descriptions claires des </w:t>
      </w:r>
      <w:proofErr w:type="spellStart"/>
      <w:r w:rsidRPr="00A52768">
        <w:rPr>
          <w:rFonts w:ascii="inherit" w:eastAsia="Times New Roman" w:hAnsi="inherit" w:cs="Roboto Slab"/>
          <w:color w:val="404040"/>
          <w:sz w:val="23"/>
          <w:szCs w:val="23"/>
        </w:rPr>
        <w:t>endpoints</w:t>
      </w:r>
      <w:proofErr w:type="spellEnd"/>
      <w:r w:rsidRPr="00A52768">
        <w:rPr>
          <w:rFonts w:ascii="inherit" w:eastAsia="Times New Roman" w:hAnsi="inherit" w:cs="Roboto Slab"/>
          <w:color w:val="404040"/>
          <w:sz w:val="23"/>
          <w:szCs w:val="23"/>
        </w:rPr>
        <w:t>, des verbes HTTP, des formats de données, etc., aident à faciliter l'intégration avec l'API.</w:t>
      </w:r>
    </w:p>
    <w:p w14:paraId="3C50B16F" w14:textId="77777777" w:rsidR="00A52768" w:rsidRPr="00A52768" w:rsidRDefault="00A52768" w:rsidP="00A52768">
      <w:pPr>
        <w:pBdr>
          <w:bottom w:val="single" w:sz="12" w:space="4" w:color="0975C3"/>
          <w:right w:val="single" w:sz="36" w:space="0" w:color="0975C3"/>
        </w:pBdr>
        <w:shd w:val="clear" w:color="auto" w:fill="EFEFEF"/>
        <w:spacing w:before="360" w:after="105" w:line="312" w:lineRule="atLeast"/>
        <w:textAlignment w:val="baseline"/>
        <w:outlineLvl w:val="1"/>
        <w:divId w:val="672876386"/>
        <w:rPr>
          <w:rFonts w:ascii="Oswald" w:eastAsia="Times New Roman" w:hAnsi="Oswald" w:cs="Roboto Slab"/>
          <w:b/>
          <w:bCs/>
          <w:color w:val="0975C3"/>
          <w:sz w:val="35"/>
          <w:szCs w:val="35"/>
        </w:rPr>
      </w:pPr>
      <w:r w:rsidRPr="00A52768">
        <w:rPr>
          <w:rFonts w:ascii="Oswald" w:eastAsia="Times New Roman" w:hAnsi="Oswald" w:cs="Roboto Slab"/>
          <w:b/>
          <w:bCs/>
          <w:color w:val="0975C3"/>
          <w:sz w:val="35"/>
          <w:szCs w:val="35"/>
        </w:rPr>
        <w:t xml:space="preserve">3. Différence entre API REST et API </w:t>
      </w:r>
      <w:proofErr w:type="spellStart"/>
      <w:r w:rsidRPr="00A52768">
        <w:rPr>
          <w:rFonts w:ascii="Oswald" w:eastAsia="Times New Roman" w:hAnsi="Oswald" w:cs="Roboto Slab"/>
          <w:b/>
          <w:bCs/>
          <w:color w:val="0975C3"/>
          <w:sz w:val="35"/>
          <w:szCs w:val="35"/>
        </w:rPr>
        <w:t>RESTfull</w:t>
      </w:r>
      <w:proofErr w:type="spellEnd"/>
    </w:p>
    <w:p w14:paraId="7EB3D393" w14:textId="77777777" w:rsidR="00A52768" w:rsidRPr="00A52768" w:rsidRDefault="00A52768" w:rsidP="00A52768">
      <w:pPr>
        <w:shd w:val="clear" w:color="auto" w:fill="FFFFFF"/>
        <w:spacing w:after="0" w:line="240" w:lineRule="auto"/>
        <w:textAlignment w:val="baseline"/>
        <w:divId w:val="672876386"/>
        <w:rPr>
          <w:rFonts w:ascii="inherit" w:hAnsi="inherit" w:cs="Roboto Slab"/>
          <w:color w:val="404040"/>
          <w:sz w:val="23"/>
          <w:szCs w:val="23"/>
        </w:rPr>
      </w:pPr>
      <w:r w:rsidRPr="00A52768">
        <w:rPr>
          <w:rFonts w:ascii="inherit" w:hAnsi="inherit" w:cs="Roboto Slab"/>
          <w:color w:val="404040"/>
          <w:sz w:val="23"/>
          <w:szCs w:val="23"/>
        </w:rPr>
        <w:lastRenderedPageBreak/>
        <w:t>La différence entre </w:t>
      </w:r>
      <w:r w:rsidRPr="00A52768">
        <w:rPr>
          <w:rFonts w:ascii="inherit" w:hAnsi="inherit" w:cs="Roboto Slab"/>
          <w:b/>
          <w:bCs/>
          <w:color w:val="0975C3"/>
          <w:sz w:val="23"/>
          <w:szCs w:val="23"/>
          <w:bdr w:val="none" w:sz="0" w:space="0" w:color="auto" w:frame="1"/>
        </w:rPr>
        <w:t>"API REST"</w:t>
      </w:r>
      <w:r w:rsidRPr="00A52768">
        <w:rPr>
          <w:rFonts w:ascii="inherit" w:hAnsi="inherit" w:cs="Roboto Slab"/>
          <w:color w:val="404040"/>
          <w:sz w:val="23"/>
          <w:szCs w:val="23"/>
        </w:rPr>
        <w:t> et </w:t>
      </w:r>
      <w:r w:rsidRPr="00A52768">
        <w:rPr>
          <w:rFonts w:ascii="inherit" w:hAnsi="inherit" w:cs="Roboto Slab"/>
          <w:b/>
          <w:bCs/>
          <w:color w:val="0975C3"/>
          <w:sz w:val="23"/>
          <w:szCs w:val="23"/>
          <w:bdr w:val="none" w:sz="0" w:space="0" w:color="auto" w:frame="1"/>
        </w:rPr>
        <w:t xml:space="preserve">"API </w:t>
      </w:r>
      <w:proofErr w:type="spellStart"/>
      <w:r w:rsidRPr="00A52768">
        <w:rPr>
          <w:rFonts w:ascii="inherit" w:hAnsi="inherit" w:cs="Roboto Slab"/>
          <w:b/>
          <w:bCs/>
          <w:color w:val="0975C3"/>
          <w:sz w:val="23"/>
          <w:szCs w:val="23"/>
          <w:bdr w:val="none" w:sz="0" w:space="0" w:color="auto" w:frame="1"/>
        </w:rPr>
        <w:t>RESTful</w:t>
      </w:r>
      <w:proofErr w:type="spellEnd"/>
      <w:r w:rsidRPr="00A52768">
        <w:rPr>
          <w:rFonts w:ascii="inherit" w:hAnsi="inherit" w:cs="Roboto Slab"/>
          <w:b/>
          <w:bCs/>
          <w:color w:val="0975C3"/>
          <w:sz w:val="23"/>
          <w:szCs w:val="23"/>
          <w:bdr w:val="none" w:sz="0" w:space="0" w:color="auto" w:frame="1"/>
        </w:rPr>
        <w:t>"</w:t>
      </w:r>
      <w:r w:rsidRPr="00A52768">
        <w:rPr>
          <w:rFonts w:ascii="inherit" w:hAnsi="inherit" w:cs="Roboto Slab"/>
          <w:color w:val="404040"/>
          <w:sz w:val="23"/>
          <w:szCs w:val="23"/>
        </w:rPr>
        <w:t> est souvent une source de </w:t>
      </w:r>
      <w:r w:rsidRPr="00A52768">
        <w:rPr>
          <w:rFonts w:ascii="inherit" w:hAnsi="inherit" w:cs="Roboto Slab"/>
          <w:b/>
          <w:bCs/>
          <w:color w:val="404040"/>
          <w:sz w:val="23"/>
          <w:szCs w:val="23"/>
          <w:bdr w:val="none" w:sz="0" w:space="0" w:color="auto" w:frame="1"/>
        </w:rPr>
        <w:t>confusion</w:t>
      </w:r>
      <w:r w:rsidRPr="00A52768">
        <w:rPr>
          <w:rFonts w:ascii="inherit" w:hAnsi="inherit" w:cs="Roboto Slab"/>
          <w:color w:val="404040"/>
          <w:sz w:val="23"/>
          <w:szCs w:val="23"/>
        </w:rPr>
        <w:t>, car les termes sont utilisés de manière interchangeable par de nombreuses personnes. Cependant, il existe une nuance subtile entre les deux termes :</w:t>
      </w:r>
    </w:p>
    <w:p w14:paraId="53C8AFF4" w14:textId="77777777" w:rsidR="00A52768" w:rsidRPr="00A52768" w:rsidRDefault="00A52768" w:rsidP="00A52768">
      <w:pPr>
        <w:pBdr>
          <w:bottom w:val="single" w:sz="6" w:space="4" w:color="0975C3"/>
        </w:pBdr>
        <w:shd w:val="clear" w:color="auto" w:fill="FFFFFF"/>
        <w:spacing w:before="450" w:after="225" w:line="264" w:lineRule="atLeast"/>
        <w:textAlignment w:val="baseline"/>
        <w:outlineLvl w:val="2"/>
        <w:divId w:val="672876386"/>
        <w:rPr>
          <w:rFonts w:ascii="Oswald" w:eastAsia="Times New Roman" w:hAnsi="Oswald" w:cs="Roboto Slab"/>
          <w:b/>
          <w:bCs/>
          <w:color w:val="0975C3"/>
          <w:sz w:val="27"/>
          <w:szCs w:val="27"/>
        </w:rPr>
      </w:pPr>
      <w:r w:rsidRPr="00A52768">
        <w:rPr>
          <w:rFonts w:ascii="Oswald" w:eastAsia="Times New Roman" w:hAnsi="Oswald" w:cs="Roboto Slab"/>
          <w:b/>
          <w:bCs/>
          <w:color w:val="0975C3"/>
          <w:sz w:val="27"/>
          <w:szCs w:val="27"/>
        </w:rPr>
        <w:t>3.1 API REST (REST API)</w:t>
      </w:r>
    </w:p>
    <w:p w14:paraId="5512FFBA" w14:textId="77777777" w:rsidR="00A52768" w:rsidRPr="00A52768" w:rsidRDefault="00A52768" w:rsidP="00A52768">
      <w:pPr>
        <w:shd w:val="clear" w:color="auto" w:fill="FFFFFF"/>
        <w:spacing w:after="0" w:line="240" w:lineRule="auto"/>
        <w:textAlignment w:val="baseline"/>
        <w:divId w:val="672876386"/>
        <w:rPr>
          <w:rFonts w:ascii="inherit" w:hAnsi="inherit" w:cs="Roboto Slab"/>
          <w:color w:val="404040"/>
          <w:sz w:val="23"/>
          <w:szCs w:val="23"/>
        </w:rPr>
      </w:pPr>
      <w:r w:rsidRPr="00A52768">
        <w:rPr>
          <w:rFonts w:ascii="inherit" w:hAnsi="inherit" w:cs="Roboto Slab"/>
          <w:color w:val="404040"/>
          <w:sz w:val="23"/>
          <w:szCs w:val="23"/>
        </w:rPr>
        <w:t>L'</w:t>
      </w:r>
      <w:r w:rsidRPr="00A52768">
        <w:rPr>
          <w:rFonts w:ascii="inherit" w:hAnsi="inherit" w:cs="Roboto Slab"/>
          <w:b/>
          <w:bCs/>
          <w:color w:val="404040"/>
          <w:sz w:val="23"/>
          <w:szCs w:val="23"/>
          <w:bdr w:val="none" w:sz="0" w:space="0" w:color="auto" w:frame="1"/>
        </w:rPr>
        <w:t>API REST (ou REST API)</w:t>
      </w:r>
      <w:r w:rsidRPr="00A52768">
        <w:rPr>
          <w:rFonts w:ascii="inherit" w:hAnsi="inherit" w:cs="Roboto Slab"/>
          <w:color w:val="404040"/>
          <w:sz w:val="23"/>
          <w:szCs w:val="23"/>
        </w:rPr>
        <w:t> est une </w:t>
      </w:r>
      <w:r w:rsidRPr="00A52768">
        <w:rPr>
          <w:rFonts w:ascii="inherit" w:hAnsi="inherit" w:cs="Roboto Slab"/>
          <w:b/>
          <w:bCs/>
          <w:color w:val="404040"/>
          <w:sz w:val="23"/>
          <w:szCs w:val="23"/>
          <w:bdr w:val="none" w:sz="0" w:space="0" w:color="auto" w:frame="1"/>
        </w:rPr>
        <w:t>API</w:t>
      </w:r>
      <w:r w:rsidRPr="00A52768">
        <w:rPr>
          <w:rFonts w:ascii="inherit" w:hAnsi="inherit" w:cs="Roboto Slab"/>
          <w:color w:val="404040"/>
          <w:sz w:val="23"/>
          <w:szCs w:val="23"/>
        </w:rPr>
        <w:t> qui suit les principes de l'</w:t>
      </w:r>
      <w:r w:rsidRPr="00A52768">
        <w:rPr>
          <w:rFonts w:ascii="inherit" w:hAnsi="inherit" w:cs="Roboto Slab"/>
          <w:b/>
          <w:bCs/>
          <w:color w:val="404040"/>
          <w:sz w:val="23"/>
          <w:szCs w:val="23"/>
          <w:bdr w:val="none" w:sz="0" w:space="0" w:color="auto" w:frame="1"/>
        </w:rPr>
        <w:t>architecture REST (</w:t>
      </w:r>
      <w:proofErr w:type="spellStart"/>
      <w:r w:rsidRPr="00A52768">
        <w:rPr>
          <w:rFonts w:ascii="inherit" w:hAnsi="inherit" w:cs="Roboto Slab"/>
          <w:b/>
          <w:bCs/>
          <w:color w:val="404040"/>
          <w:sz w:val="23"/>
          <w:szCs w:val="23"/>
          <w:bdr w:val="none" w:sz="0" w:space="0" w:color="auto" w:frame="1"/>
        </w:rPr>
        <w:t>Representational</w:t>
      </w:r>
      <w:proofErr w:type="spellEnd"/>
      <w:r w:rsidRPr="00A52768">
        <w:rPr>
          <w:rFonts w:ascii="inherit" w:hAnsi="inherit" w:cs="Roboto Slab"/>
          <w:b/>
          <w:bCs/>
          <w:color w:val="404040"/>
          <w:sz w:val="23"/>
          <w:szCs w:val="23"/>
          <w:bdr w:val="none" w:sz="0" w:space="0" w:color="auto" w:frame="1"/>
        </w:rPr>
        <w:t xml:space="preserve"> State Transfer)</w:t>
      </w:r>
      <w:r w:rsidRPr="00A52768">
        <w:rPr>
          <w:rFonts w:ascii="inherit" w:hAnsi="inherit" w:cs="Roboto Slab"/>
          <w:color w:val="404040"/>
          <w:sz w:val="23"/>
          <w:szCs w:val="23"/>
        </w:rPr>
        <w:t>. Elle expose des ressources sous forme d'URL (Uniform Resource Locator) et utilise les verbes HTTP standard (GET, POST, PUT, DELETE, etc.) pour effectuer des opérations sur ces ressources. L'</w:t>
      </w:r>
      <w:r w:rsidRPr="00A52768">
        <w:rPr>
          <w:rFonts w:ascii="inherit" w:hAnsi="inherit" w:cs="Roboto Slab"/>
          <w:b/>
          <w:bCs/>
          <w:color w:val="404040"/>
          <w:sz w:val="23"/>
          <w:szCs w:val="23"/>
          <w:bdr w:val="none" w:sz="0" w:space="0" w:color="auto" w:frame="1"/>
        </w:rPr>
        <w:t>API REST</w:t>
      </w:r>
      <w:r w:rsidRPr="00A52768">
        <w:rPr>
          <w:rFonts w:ascii="inherit" w:hAnsi="inherit" w:cs="Roboto Slab"/>
          <w:color w:val="404040"/>
          <w:sz w:val="23"/>
          <w:szCs w:val="23"/>
        </w:rPr>
        <w:t> utilise également les codes d'état</w:t>
      </w:r>
      <w:r w:rsidRPr="00A52768">
        <w:rPr>
          <w:rFonts w:ascii="inherit" w:hAnsi="inherit" w:cs="Roboto Slab"/>
          <w:b/>
          <w:bCs/>
          <w:color w:val="404040"/>
          <w:sz w:val="23"/>
          <w:szCs w:val="23"/>
          <w:bdr w:val="none" w:sz="0" w:space="0" w:color="auto" w:frame="1"/>
        </w:rPr>
        <w:t> HTTP</w:t>
      </w:r>
      <w:r w:rsidRPr="00A52768">
        <w:rPr>
          <w:rFonts w:ascii="inherit" w:hAnsi="inherit" w:cs="Roboto Slab"/>
          <w:color w:val="404040"/>
          <w:sz w:val="23"/>
          <w:szCs w:val="23"/>
        </w:rPr>
        <w:t> pour indiquer le résultat d'une requête.</w:t>
      </w:r>
    </w:p>
    <w:p w14:paraId="54E9657A" w14:textId="77777777" w:rsidR="00A52768" w:rsidRPr="00A52768" w:rsidRDefault="00A52768" w:rsidP="00A52768">
      <w:pPr>
        <w:shd w:val="clear" w:color="auto" w:fill="FFFFFF"/>
        <w:spacing w:before="375" w:after="60" w:line="264" w:lineRule="atLeast"/>
        <w:textAlignment w:val="baseline"/>
        <w:outlineLvl w:val="3"/>
        <w:divId w:val="672876386"/>
        <w:rPr>
          <w:rFonts w:ascii="Oswald" w:eastAsia="Times New Roman" w:hAnsi="Oswald" w:cs="Roboto Slab"/>
          <w:b/>
          <w:bCs/>
          <w:color w:val="0975C3"/>
          <w:sz w:val="23"/>
          <w:szCs w:val="23"/>
        </w:rPr>
      </w:pPr>
      <w:r w:rsidRPr="00A52768">
        <w:rPr>
          <w:rFonts w:ascii="Oswald" w:eastAsia="Times New Roman" w:hAnsi="Oswald" w:cs="Roboto Slab"/>
          <w:b/>
          <w:bCs/>
          <w:color w:val="0975C3"/>
          <w:sz w:val="23"/>
          <w:szCs w:val="23"/>
        </w:rPr>
        <w:t>Conclusion</w:t>
      </w:r>
    </w:p>
    <w:p w14:paraId="18E6CA2C" w14:textId="77777777" w:rsidR="00A52768" w:rsidRPr="00A52768" w:rsidRDefault="00A52768" w:rsidP="00A52768">
      <w:pPr>
        <w:shd w:val="clear" w:color="auto" w:fill="FFFFFF"/>
        <w:spacing w:after="0" w:line="240" w:lineRule="auto"/>
        <w:textAlignment w:val="baseline"/>
        <w:divId w:val="672876386"/>
        <w:rPr>
          <w:rFonts w:ascii="inherit" w:hAnsi="inherit" w:cs="Roboto Slab"/>
          <w:color w:val="404040"/>
          <w:sz w:val="23"/>
          <w:szCs w:val="23"/>
        </w:rPr>
      </w:pPr>
      <w:r w:rsidRPr="00A52768">
        <w:rPr>
          <w:rFonts w:ascii="inherit" w:hAnsi="inherit" w:cs="Roboto Slab"/>
          <w:color w:val="404040"/>
          <w:sz w:val="23"/>
          <w:szCs w:val="23"/>
        </w:rPr>
        <w:t>Une </w:t>
      </w:r>
      <w:r w:rsidRPr="00A52768">
        <w:rPr>
          <w:rFonts w:ascii="inherit" w:hAnsi="inherit" w:cs="Roboto Slab"/>
          <w:b/>
          <w:bCs/>
          <w:color w:val="404040"/>
          <w:sz w:val="23"/>
          <w:szCs w:val="23"/>
          <w:bdr w:val="none" w:sz="0" w:space="0" w:color="auto" w:frame="1"/>
        </w:rPr>
        <w:t>API REST</w:t>
      </w:r>
      <w:r w:rsidRPr="00A52768">
        <w:rPr>
          <w:rFonts w:ascii="inherit" w:hAnsi="inherit" w:cs="Roboto Slab"/>
          <w:color w:val="404040"/>
          <w:sz w:val="23"/>
          <w:szCs w:val="23"/>
        </w:rPr>
        <w:t> est simplement une API qui suit les principes de l'</w:t>
      </w:r>
      <w:r w:rsidRPr="00A52768">
        <w:rPr>
          <w:rFonts w:ascii="inherit" w:hAnsi="inherit" w:cs="Roboto Slab"/>
          <w:b/>
          <w:bCs/>
          <w:color w:val="404040"/>
          <w:sz w:val="23"/>
          <w:szCs w:val="23"/>
          <w:bdr w:val="none" w:sz="0" w:space="0" w:color="auto" w:frame="1"/>
        </w:rPr>
        <w:t>architecture REST</w:t>
      </w:r>
      <w:r w:rsidRPr="00A52768">
        <w:rPr>
          <w:rFonts w:ascii="inherit" w:hAnsi="inherit" w:cs="Roboto Slab"/>
          <w:color w:val="404040"/>
          <w:sz w:val="23"/>
          <w:szCs w:val="23"/>
        </w:rPr>
        <w:t>, mais le terme ne spécifie pas si l'API respecte complètement tous les principes de REST.</w:t>
      </w:r>
    </w:p>
    <w:p w14:paraId="68E6AD15" w14:textId="77777777" w:rsidR="00A52768" w:rsidRPr="00A52768" w:rsidRDefault="00A52768" w:rsidP="00A52768">
      <w:pPr>
        <w:pBdr>
          <w:bottom w:val="single" w:sz="6" w:space="4" w:color="0975C3"/>
        </w:pBdr>
        <w:shd w:val="clear" w:color="auto" w:fill="FFFFFF"/>
        <w:spacing w:before="450" w:after="225" w:line="264" w:lineRule="atLeast"/>
        <w:textAlignment w:val="baseline"/>
        <w:outlineLvl w:val="2"/>
        <w:divId w:val="672876386"/>
        <w:rPr>
          <w:rFonts w:ascii="Oswald" w:eastAsia="Times New Roman" w:hAnsi="Oswald" w:cs="Roboto Slab"/>
          <w:b/>
          <w:bCs/>
          <w:color w:val="0975C3"/>
          <w:sz w:val="27"/>
          <w:szCs w:val="27"/>
        </w:rPr>
      </w:pPr>
      <w:r w:rsidRPr="00A52768">
        <w:rPr>
          <w:rFonts w:ascii="Oswald" w:eastAsia="Times New Roman" w:hAnsi="Oswald" w:cs="Roboto Slab"/>
          <w:b/>
          <w:bCs/>
          <w:color w:val="0975C3"/>
          <w:sz w:val="27"/>
          <w:szCs w:val="27"/>
        </w:rPr>
        <w:t xml:space="preserve">3.2 API </w:t>
      </w:r>
      <w:proofErr w:type="spellStart"/>
      <w:r w:rsidRPr="00A52768">
        <w:rPr>
          <w:rFonts w:ascii="Oswald" w:eastAsia="Times New Roman" w:hAnsi="Oswald" w:cs="Roboto Slab"/>
          <w:b/>
          <w:bCs/>
          <w:color w:val="0975C3"/>
          <w:sz w:val="27"/>
          <w:szCs w:val="27"/>
        </w:rPr>
        <w:t>RESTful</w:t>
      </w:r>
      <w:proofErr w:type="spellEnd"/>
      <w:r w:rsidRPr="00A52768">
        <w:rPr>
          <w:rFonts w:ascii="Oswald" w:eastAsia="Times New Roman" w:hAnsi="Oswald" w:cs="Roboto Slab"/>
          <w:b/>
          <w:bCs/>
          <w:color w:val="0975C3"/>
          <w:sz w:val="27"/>
          <w:szCs w:val="27"/>
        </w:rPr>
        <w:t xml:space="preserve"> (</w:t>
      </w:r>
      <w:proofErr w:type="spellStart"/>
      <w:r w:rsidRPr="00A52768">
        <w:rPr>
          <w:rFonts w:ascii="Oswald" w:eastAsia="Times New Roman" w:hAnsi="Oswald" w:cs="Roboto Slab"/>
          <w:b/>
          <w:bCs/>
          <w:color w:val="0975C3"/>
          <w:sz w:val="27"/>
          <w:szCs w:val="27"/>
        </w:rPr>
        <w:t>RESTful</w:t>
      </w:r>
      <w:proofErr w:type="spellEnd"/>
      <w:r w:rsidRPr="00A52768">
        <w:rPr>
          <w:rFonts w:ascii="Oswald" w:eastAsia="Times New Roman" w:hAnsi="Oswald" w:cs="Roboto Slab"/>
          <w:b/>
          <w:bCs/>
          <w:color w:val="0975C3"/>
          <w:sz w:val="27"/>
          <w:szCs w:val="27"/>
        </w:rPr>
        <w:t xml:space="preserve"> API)</w:t>
      </w:r>
    </w:p>
    <w:p w14:paraId="748AFA2F" w14:textId="77777777" w:rsidR="00A52768" w:rsidRPr="00A52768" w:rsidRDefault="00A52768" w:rsidP="00A52768">
      <w:pPr>
        <w:shd w:val="clear" w:color="auto" w:fill="FFFFFF"/>
        <w:spacing w:after="0" w:line="240" w:lineRule="auto"/>
        <w:textAlignment w:val="baseline"/>
        <w:divId w:val="672876386"/>
        <w:rPr>
          <w:rFonts w:ascii="inherit" w:hAnsi="inherit" w:cs="Roboto Slab"/>
          <w:color w:val="404040"/>
          <w:sz w:val="23"/>
          <w:szCs w:val="23"/>
        </w:rPr>
      </w:pPr>
      <w:r w:rsidRPr="00A52768">
        <w:rPr>
          <w:rFonts w:ascii="inherit" w:hAnsi="inherit" w:cs="Roboto Slab"/>
          <w:color w:val="404040"/>
          <w:sz w:val="23"/>
          <w:szCs w:val="23"/>
        </w:rPr>
        <w:t>L'</w:t>
      </w:r>
      <w:r w:rsidRPr="00A52768">
        <w:rPr>
          <w:rFonts w:ascii="inherit" w:hAnsi="inherit" w:cs="Roboto Slab"/>
          <w:b/>
          <w:bCs/>
          <w:color w:val="404040"/>
          <w:sz w:val="23"/>
          <w:szCs w:val="23"/>
          <w:bdr w:val="none" w:sz="0" w:space="0" w:color="auto" w:frame="1"/>
        </w:rPr>
        <w:t xml:space="preserve">API </w:t>
      </w:r>
      <w:proofErr w:type="spellStart"/>
      <w:r w:rsidRPr="00A52768">
        <w:rPr>
          <w:rFonts w:ascii="inherit" w:hAnsi="inherit" w:cs="Roboto Slab"/>
          <w:b/>
          <w:bCs/>
          <w:color w:val="404040"/>
          <w:sz w:val="23"/>
          <w:szCs w:val="23"/>
          <w:bdr w:val="none" w:sz="0" w:space="0" w:color="auto" w:frame="1"/>
        </w:rPr>
        <w:t>RESTful</w:t>
      </w:r>
      <w:proofErr w:type="spellEnd"/>
      <w:r w:rsidRPr="00A52768">
        <w:rPr>
          <w:rFonts w:ascii="inherit" w:hAnsi="inherit" w:cs="Roboto Slab"/>
          <w:b/>
          <w:bCs/>
          <w:color w:val="404040"/>
          <w:sz w:val="23"/>
          <w:szCs w:val="23"/>
          <w:bdr w:val="none" w:sz="0" w:space="0" w:color="auto" w:frame="1"/>
        </w:rPr>
        <w:t xml:space="preserve"> (ou </w:t>
      </w:r>
      <w:proofErr w:type="spellStart"/>
      <w:r w:rsidRPr="00A52768">
        <w:rPr>
          <w:rFonts w:ascii="inherit" w:hAnsi="inherit" w:cs="Roboto Slab"/>
          <w:b/>
          <w:bCs/>
          <w:color w:val="404040"/>
          <w:sz w:val="23"/>
          <w:szCs w:val="23"/>
          <w:bdr w:val="none" w:sz="0" w:space="0" w:color="auto" w:frame="1"/>
        </w:rPr>
        <w:t>RESTful</w:t>
      </w:r>
      <w:proofErr w:type="spellEnd"/>
      <w:r w:rsidRPr="00A52768">
        <w:rPr>
          <w:rFonts w:ascii="inherit" w:hAnsi="inherit" w:cs="Roboto Slab"/>
          <w:b/>
          <w:bCs/>
          <w:color w:val="404040"/>
          <w:sz w:val="23"/>
          <w:szCs w:val="23"/>
          <w:bdr w:val="none" w:sz="0" w:space="0" w:color="auto" w:frame="1"/>
        </w:rPr>
        <w:t xml:space="preserve"> API)</w:t>
      </w:r>
      <w:r w:rsidRPr="00A52768">
        <w:rPr>
          <w:rFonts w:ascii="inherit" w:hAnsi="inherit" w:cs="Roboto Slab"/>
          <w:color w:val="404040"/>
          <w:sz w:val="23"/>
          <w:szCs w:val="23"/>
        </w:rPr>
        <w:t> est une </w:t>
      </w:r>
      <w:r w:rsidRPr="00A52768">
        <w:rPr>
          <w:rFonts w:ascii="inherit" w:hAnsi="inherit" w:cs="Roboto Slab"/>
          <w:b/>
          <w:bCs/>
          <w:color w:val="404040"/>
          <w:sz w:val="23"/>
          <w:szCs w:val="23"/>
          <w:bdr w:val="none" w:sz="0" w:space="0" w:color="auto" w:frame="1"/>
        </w:rPr>
        <w:t>API</w:t>
      </w:r>
      <w:r w:rsidRPr="00A52768">
        <w:rPr>
          <w:rFonts w:ascii="inherit" w:hAnsi="inherit" w:cs="Roboto Slab"/>
          <w:color w:val="404040"/>
          <w:sz w:val="23"/>
          <w:szCs w:val="23"/>
        </w:rPr>
        <w:t> qui respecte complètement les principes de l'</w:t>
      </w:r>
      <w:r w:rsidRPr="00A52768">
        <w:rPr>
          <w:rFonts w:ascii="inherit" w:hAnsi="inherit" w:cs="Roboto Slab"/>
          <w:b/>
          <w:bCs/>
          <w:color w:val="404040"/>
          <w:sz w:val="23"/>
          <w:szCs w:val="23"/>
          <w:bdr w:val="none" w:sz="0" w:space="0" w:color="auto" w:frame="1"/>
        </w:rPr>
        <w:t>architecture REST</w:t>
      </w:r>
      <w:r w:rsidRPr="00A52768">
        <w:rPr>
          <w:rFonts w:ascii="inherit" w:hAnsi="inherit" w:cs="Roboto Slab"/>
          <w:color w:val="404040"/>
          <w:sz w:val="23"/>
          <w:szCs w:val="23"/>
        </w:rPr>
        <w:t>. Cela signifie que l'API suit toutes les contraintes de REST, notamment :</w:t>
      </w:r>
    </w:p>
    <w:p w14:paraId="12ACCB12" w14:textId="77777777" w:rsidR="00A52768" w:rsidRPr="00A52768" w:rsidRDefault="00A52768" w:rsidP="00A52768">
      <w:pPr>
        <w:numPr>
          <w:ilvl w:val="0"/>
          <w:numId w:val="3"/>
        </w:numPr>
        <w:shd w:val="clear" w:color="auto" w:fill="FFFFFF"/>
        <w:spacing w:after="0" w:line="240" w:lineRule="auto"/>
        <w:ind w:left="1440"/>
        <w:textAlignment w:val="baseline"/>
        <w:divId w:val="672876386"/>
        <w:rPr>
          <w:rFonts w:ascii="inherit" w:eastAsia="Times New Roman" w:hAnsi="inherit" w:cs="Roboto Slab"/>
          <w:color w:val="404040"/>
          <w:sz w:val="23"/>
          <w:szCs w:val="23"/>
        </w:rPr>
      </w:pPr>
      <w:r w:rsidRPr="00A52768">
        <w:rPr>
          <w:rFonts w:ascii="inherit" w:eastAsia="Times New Roman" w:hAnsi="inherit" w:cs="Roboto Slab"/>
          <w:color w:val="404040"/>
          <w:sz w:val="23"/>
          <w:szCs w:val="23"/>
        </w:rPr>
        <w:t xml:space="preserve">L'utilisation d'un protocole client-serveur sans </w:t>
      </w:r>
      <w:proofErr w:type="spellStart"/>
      <w:r w:rsidRPr="00A52768">
        <w:rPr>
          <w:rFonts w:ascii="inherit" w:eastAsia="Times New Roman" w:hAnsi="inherit" w:cs="Roboto Slab"/>
          <w:color w:val="404040"/>
          <w:sz w:val="23"/>
          <w:szCs w:val="23"/>
        </w:rPr>
        <w:t>état.La</w:t>
      </w:r>
      <w:proofErr w:type="spellEnd"/>
      <w:r w:rsidRPr="00A52768">
        <w:rPr>
          <w:rFonts w:ascii="inherit" w:eastAsia="Times New Roman" w:hAnsi="inherit" w:cs="Roboto Slab"/>
          <w:color w:val="404040"/>
          <w:sz w:val="23"/>
          <w:szCs w:val="23"/>
        </w:rPr>
        <w:t xml:space="preserve"> manipulation des ressources par le biais de représentations, généralement au format JSON ou </w:t>
      </w:r>
      <w:proofErr w:type="spellStart"/>
      <w:r w:rsidRPr="00A52768">
        <w:rPr>
          <w:rFonts w:ascii="inherit" w:eastAsia="Times New Roman" w:hAnsi="inherit" w:cs="Roboto Slab"/>
          <w:color w:val="404040"/>
          <w:sz w:val="23"/>
          <w:szCs w:val="23"/>
        </w:rPr>
        <w:t>XML.L'utilisation</w:t>
      </w:r>
      <w:proofErr w:type="spellEnd"/>
      <w:r w:rsidRPr="00A52768">
        <w:rPr>
          <w:rFonts w:ascii="inherit" w:eastAsia="Times New Roman" w:hAnsi="inherit" w:cs="Roboto Slab"/>
          <w:color w:val="404040"/>
          <w:sz w:val="23"/>
          <w:szCs w:val="23"/>
        </w:rPr>
        <w:t xml:space="preserve"> des verbes HTTP (GET, POST, PUT, DELETE, etc.) de manière appropriée pour effectuer des opérations sur les </w:t>
      </w:r>
      <w:proofErr w:type="spellStart"/>
      <w:r w:rsidRPr="00A52768">
        <w:rPr>
          <w:rFonts w:ascii="inherit" w:eastAsia="Times New Roman" w:hAnsi="inherit" w:cs="Roboto Slab"/>
          <w:color w:val="404040"/>
          <w:sz w:val="23"/>
          <w:szCs w:val="23"/>
        </w:rPr>
        <w:t>ressources.La</w:t>
      </w:r>
      <w:proofErr w:type="spellEnd"/>
      <w:r w:rsidRPr="00A52768">
        <w:rPr>
          <w:rFonts w:ascii="inherit" w:eastAsia="Times New Roman" w:hAnsi="inherit" w:cs="Roboto Slab"/>
          <w:color w:val="404040"/>
          <w:sz w:val="23"/>
          <w:szCs w:val="23"/>
        </w:rPr>
        <w:t xml:space="preserve"> liaison de ressources connexes via des hyperliens (HATEOAS - </w:t>
      </w:r>
      <w:proofErr w:type="spellStart"/>
      <w:r w:rsidRPr="00A52768">
        <w:rPr>
          <w:rFonts w:ascii="inherit" w:eastAsia="Times New Roman" w:hAnsi="inherit" w:cs="Roboto Slab"/>
          <w:color w:val="404040"/>
          <w:sz w:val="23"/>
          <w:szCs w:val="23"/>
        </w:rPr>
        <w:t>Hypertext</w:t>
      </w:r>
      <w:proofErr w:type="spellEnd"/>
      <w:r w:rsidRPr="00A52768">
        <w:rPr>
          <w:rFonts w:ascii="inherit" w:eastAsia="Times New Roman" w:hAnsi="inherit" w:cs="Roboto Slab"/>
          <w:color w:val="404040"/>
          <w:sz w:val="23"/>
          <w:szCs w:val="23"/>
        </w:rPr>
        <w:t xml:space="preserve"> As The Engine Of Application State).</w:t>
      </w:r>
    </w:p>
    <w:p w14:paraId="09F73DE5" w14:textId="77777777" w:rsidR="00A52768" w:rsidRPr="00A52768" w:rsidRDefault="00A52768" w:rsidP="00A52768">
      <w:pPr>
        <w:numPr>
          <w:ilvl w:val="0"/>
          <w:numId w:val="3"/>
        </w:numPr>
        <w:shd w:val="clear" w:color="auto" w:fill="FFFFFF"/>
        <w:spacing w:after="0" w:line="240" w:lineRule="auto"/>
        <w:ind w:left="1440"/>
        <w:textAlignment w:val="baseline"/>
        <w:divId w:val="672876386"/>
        <w:rPr>
          <w:rFonts w:ascii="inherit" w:eastAsia="Times New Roman" w:hAnsi="inherit" w:cs="Roboto Slab"/>
          <w:color w:val="404040"/>
          <w:sz w:val="23"/>
          <w:szCs w:val="23"/>
        </w:rPr>
      </w:pPr>
      <w:r w:rsidRPr="00A52768">
        <w:rPr>
          <w:rFonts w:ascii="inherit" w:eastAsia="Times New Roman" w:hAnsi="inherit" w:cs="Roboto Slab"/>
          <w:color w:val="404040"/>
          <w:sz w:val="23"/>
          <w:szCs w:val="23"/>
        </w:rPr>
        <w:t xml:space="preserve">En résumé: une API </w:t>
      </w:r>
      <w:proofErr w:type="spellStart"/>
      <w:r w:rsidRPr="00A52768">
        <w:rPr>
          <w:rFonts w:ascii="inherit" w:eastAsia="Times New Roman" w:hAnsi="inherit" w:cs="Roboto Slab"/>
          <w:color w:val="404040"/>
          <w:sz w:val="23"/>
          <w:szCs w:val="23"/>
        </w:rPr>
        <w:t>RESTful</w:t>
      </w:r>
      <w:proofErr w:type="spellEnd"/>
      <w:r w:rsidRPr="00A52768">
        <w:rPr>
          <w:rFonts w:ascii="inherit" w:eastAsia="Times New Roman" w:hAnsi="inherit" w:cs="Roboto Slab"/>
          <w:color w:val="404040"/>
          <w:sz w:val="23"/>
          <w:szCs w:val="23"/>
        </w:rPr>
        <w:t xml:space="preserve"> est une API qui respecte strictement tous les principes de l'architecture REST.</w:t>
      </w:r>
    </w:p>
    <w:p w14:paraId="6D0E3130" w14:textId="77777777" w:rsidR="00A52768" w:rsidRPr="00A52768" w:rsidRDefault="00A52768" w:rsidP="00A52768">
      <w:pPr>
        <w:shd w:val="clear" w:color="auto" w:fill="FFFFFF"/>
        <w:spacing w:before="375" w:after="60" w:line="264" w:lineRule="atLeast"/>
        <w:textAlignment w:val="baseline"/>
        <w:outlineLvl w:val="3"/>
        <w:divId w:val="672876386"/>
        <w:rPr>
          <w:rFonts w:ascii="Oswald" w:eastAsia="Times New Roman" w:hAnsi="Oswald" w:cs="Roboto Slab"/>
          <w:b/>
          <w:bCs/>
          <w:color w:val="0975C3"/>
          <w:sz w:val="23"/>
          <w:szCs w:val="23"/>
        </w:rPr>
      </w:pPr>
      <w:r w:rsidRPr="00A52768">
        <w:rPr>
          <w:rFonts w:ascii="Oswald" w:eastAsia="Times New Roman" w:hAnsi="Oswald" w:cs="Roboto Slab"/>
          <w:b/>
          <w:bCs/>
          <w:color w:val="0975C3"/>
          <w:sz w:val="23"/>
          <w:szCs w:val="23"/>
        </w:rPr>
        <w:t>Pratiquement</w:t>
      </w:r>
    </w:p>
    <w:p w14:paraId="5481E4B7" w14:textId="77777777" w:rsidR="00A52768" w:rsidRPr="00A52768" w:rsidRDefault="00A52768" w:rsidP="00A52768">
      <w:pPr>
        <w:shd w:val="clear" w:color="auto" w:fill="FFFFFF"/>
        <w:spacing w:after="0" w:line="240" w:lineRule="auto"/>
        <w:ind w:left="-728"/>
        <w:textAlignment w:val="baseline"/>
        <w:divId w:val="672876386"/>
        <w:rPr>
          <w:ins w:id="0" w:author="Unknown"/>
          <w:rFonts w:ascii="inherit" w:hAnsi="inherit" w:cs="Roboto Slab"/>
          <w:color w:val="404040"/>
          <w:sz w:val="23"/>
          <w:szCs w:val="23"/>
          <w:bdr w:val="none" w:sz="0" w:space="0" w:color="auto" w:frame="1"/>
          <w:shd w:val="clear" w:color="auto" w:fill="FFFFFF"/>
        </w:rPr>
      </w:pPr>
      <w:r w:rsidRPr="00A52768">
        <w:rPr>
          <w:rFonts w:ascii="inherit" w:hAnsi="inherit" w:cs="Roboto Slab"/>
          <w:color w:val="404040"/>
          <w:sz w:val="23"/>
          <w:szCs w:val="23"/>
        </w:rPr>
        <w:t>Les deux termes sont souvent utilisés de manière interchangeable et la différence peut ne pas être très importante dans la plupart des cas. Cependant, il est important de comprendre que </w:t>
      </w:r>
      <w:r w:rsidRPr="00A52768">
        <w:rPr>
          <w:rFonts w:ascii="inherit" w:hAnsi="inherit" w:cs="Roboto Slab"/>
          <w:b/>
          <w:bCs/>
          <w:color w:val="404040"/>
          <w:sz w:val="23"/>
          <w:szCs w:val="23"/>
          <w:bdr w:val="none" w:sz="0" w:space="0" w:color="auto" w:frame="1"/>
        </w:rPr>
        <w:t>"API REST"</w:t>
      </w:r>
      <w:r w:rsidRPr="00A52768">
        <w:rPr>
          <w:rFonts w:ascii="inherit" w:hAnsi="inherit" w:cs="Roboto Slab"/>
          <w:color w:val="404040"/>
          <w:sz w:val="23"/>
          <w:szCs w:val="23"/>
        </w:rPr>
        <w:t> fait généralement référence à une </w:t>
      </w:r>
      <w:r w:rsidRPr="00A52768">
        <w:rPr>
          <w:rFonts w:ascii="inherit" w:hAnsi="inherit" w:cs="Roboto Slab"/>
          <w:b/>
          <w:bCs/>
          <w:color w:val="404040"/>
          <w:sz w:val="23"/>
          <w:szCs w:val="23"/>
          <w:bdr w:val="none" w:sz="0" w:space="0" w:color="auto" w:frame="1"/>
        </w:rPr>
        <w:t>API</w:t>
      </w:r>
      <w:r w:rsidRPr="00A52768">
        <w:rPr>
          <w:rFonts w:ascii="inherit" w:hAnsi="inherit" w:cs="Roboto Slab"/>
          <w:color w:val="404040"/>
          <w:sz w:val="23"/>
          <w:szCs w:val="23"/>
        </w:rPr>
        <w:t> qui suit les principes de </w:t>
      </w:r>
      <w:r w:rsidRPr="00A52768">
        <w:rPr>
          <w:rFonts w:ascii="inherit" w:hAnsi="inherit" w:cs="Roboto Slab"/>
          <w:b/>
          <w:bCs/>
          <w:color w:val="404040"/>
          <w:sz w:val="23"/>
          <w:szCs w:val="23"/>
          <w:bdr w:val="none" w:sz="0" w:space="0" w:color="auto" w:frame="1"/>
        </w:rPr>
        <w:t>REST</w:t>
      </w:r>
      <w:r w:rsidRPr="00A52768">
        <w:rPr>
          <w:rFonts w:ascii="inherit" w:hAnsi="inherit" w:cs="Roboto Slab"/>
          <w:color w:val="404040"/>
          <w:sz w:val="23"/>
          <w:szCs w:val="23"/>
        </w:rPr>
        <w:t>, tandis que </w:t>
      </w:r>
      <w:r w:rsidRPr="00A52768">
        <w:rPr>
          <w:rFonts w:ascii="inherit" w:hAnsi="inherit" w:cs="Roboto Slab"/>
          <w:b/>
          <w:bCs/>
          <w:color w:val="404040"/>
          <w:sz w:val="23"/>
          <w:szCs w:val="23"/>
          <w:bdr w:val="none" w:sz="0" w:space="0" w:color="auto" w:frame="1"/>
        </w:rPr>
        <w:t xml:space="preserve">"API </w:t>
      </w:r>
      <w:proofErr w:type="spellStart"/>
      <w:r w:rsidRPr="00A52768">
        <w:rPr>
          <w:rFonts w:ascii="inherit" w:hAnsi="inherit" w:cs="Roboto Slab"/>
          <w:b/>
          <w:bCs/>
          <w:color w:val="404040"/>
          <w:sz w:val="23"/>
          <w:szCs w:val="23"/>
          <w:bdr w:val="none" w:sz="0" w:space="0" w:color="auto" w:frame="1"/>
        </w:rPr>
        <w:t>RESTful</w:t>
      </w:r>
      <w:proofErr w:type="spellEnd"/>
      <w:r w:rsidRPr="00A52768">
        <w:rPr>
          <w:rFonts w:ascii="inherit" w:hAnsi="inherit" w:cs="Roboto Slab"/>
          <w:b/>
          <w:bCs/>
          <w:color w:val="404040"/>
          <w:sz w:val="23"/>
          <w:szCs w:val="23"/>
          <w:bdr w:val="none" w:sz="0" w:space="0" w:color="auto" w:frame="1"/>
        </w:rPr>
        <w:t>"</w:t>
      </w:r>
      <w:r w:rsidRPr="00A52768">
        <w:rPr>
          <w:rFonts w:ascii="inherit" w:hAnsi="inherit" w:cs="Roboto Slab"/>
          <w:color w:val="404040"/>
          <w:sz w:val="23"/>
          <w:szCs w:val="23"/>
        </w:rPr>
        <w:t> fait référence à une </w:t>
      </w:r>
      <w:r w:rsidRPr="00A52768">
        <w:rPr>
          <w:rFonts w:ascii="inherit" w:hAnsi="inherit" w:cs="Roboto Slab"/>
          <w:b/>
          <w:bCs/>
          <w:color w:val="404040"/>
          <w:sz w:val="23"/>
          <w:szCs w:val="23"/>
          <w:bdr w:val="none" w:sz="0" w:space="0" w:color="auto" w:frame="1"/>
        </w:rPr>
        <w:t>API</w:t>
      </w:r>
      <w:r w:rsidRPr="00A52768">
        <w:rPr>
          <w:rFonts w:ascii="inherit" w:hAnsi="inherit" w:cs="Roboto Slab"/>
          <w:color w:val="404040"/>
          <w:sz w:val="23"/>
          <w:szCs w:val="23"/>
        </w:rPr>
        <w:t> qui respecte pleinement tous les principes de </w:t>
      </w:r>
      <w:r w:rsidRPr="00A52768">
        <w:rPr>
          <w:rFonts w:ascii="inherit" w:hAnsi="inherit" w:cs="Roboto Slab"/>
          <w:b/>
          <w:bCs/>
          <w:color w:val="404040"/>
          <w:sz w:val="23"/>
          <w:szCs w:val="23"/>
          <w:bdr w:val="none" w:sz="0" w:space="0" w:color="auto" w:frame="1"/>
        </w:rPr>
        <w:t>REST</w:t>
      </w:r>
      <w:r w:rsidRPr="00A52768">
        <w:rPr>
          <w:rFonts w:ascii="inherit" w:hAnsi="inherit" w:cs="Roboto Slab"/>
          <w:color w:val="404040"/>
          <w:sz w:val="23"/>
          <w:szCs w:val="23"/>
        </w:rPr>
        <w:t>.</w:t>
      </w:r>
      <w:r w:rsidRPr="00A52768">
        <w:rPr>
          <w:rFonts w:ascii="inherit" w:hAnsi="inherit" w:cs="Roboto Slab"/>
          <w:color w:val="404040"/>
          <w:sz w:val="23"/>
          <w:szCs w:val="23"/>
        </w:rPr>
        <w:br/>
      </w:r>
      <w:r w:rsidRPr="00A52768">
        <w:rPr>
          <w:rFonts w:ascii="inherit" w:hAnsi="inherit" w:cs="Roboto Slab"/>
          <w:color w:val="404040"/>
          <w:sz w:val="23"/>
          <w:szCs w:val="23"/>
        </w:rPr>
        <w:br/>
      </w:r>
      <w:r w:rsidRPr="00A52768">
        <w:rPr>
          <w:rFonts w:ascii="inherit" w:hAnsi="inherit" w:cs="Roboto Slab"/>
          <w:color w:val="404040"/>
          <w:sz w:val="23"/>
          <w:szCs w:val="23"/>
        </w:rPr>
        <w:br/>
      </w:r>
    </w:p>
    <w:p w14:paraId="16301813" w14:textId="77777777" w:rsidR="00A52768" w:rsidRPr="00A52768" w:rsidRDefault="00A52768" w:rsidP="00A52768">
      <w:pPr>
        <w:shd w:val="clear" w:color="auto" w:fill="FFFFFF"/>
        <w:spacing w:after="0" w:line="240" w:lineRule="auto"/>
        <w:textAlignment w:val="baseline"/>
        <w:divId w:val="672876386"/>
        <w:rPr>
          <w:rFonts w:ascii="Roboto Slab" w:eastAsia="Times New Roman" w:hAnsi="Roboto Slab" w:cs="Roboto Slab"/>
          <w:color w:val="404040"/>
          <w:sz w:val="23"/>
          <w:szCs w:val="23"/>
          <w:bdr w:val="none" w:sz="0" w:space="0" w:color="auto" w:frame="1"/>
        </w:rPr>
      </w:pPr>
    </w:p>
    <w:p w14:paraId="4E185157" w14:textId="77777777" w:rsidR="00A52768" w:rsidRPr="00A52768" w:rsidRDefault="00A52768" w:rsidP="00A52768">
      <w:pPr>
        <w:pBdr>
          <w:bottom w:val="single" w:sz="12" w:space="4" w:color="0975C3"/>
          <w:right w:val="single" w:sz="36" w:space="0" w:color="0975C3"/>
        </w:pBdr>
        <w:shd w:val="clear" w:color="auto" w:fill="EFEFEF"/>
        <w:spacing w:before="360" w:after="105" w:line="312" w:lineRule="atLeast"/>
        <w:textAlignment w:val="baseline"/>
        <w:outlineLvl w:val="1"/>
        <w:divId w:val="672876386"/>
        <w:rPr>
          <w:rFonts w:ascii="Oswald" w:eastAsia="Times New Roman" w:hAnsi="Oswald" w:cs="Roboto Slab"/>
          <w:b/>
          <w:bCs/>
          <w:color w:val="0975C3"/>
          <w:sz w:val="35"/>
          <w:szCs w:val="35"/>
          <w:bdr w:val="none" w:sz="0" w:space="0" w:color="auto" w:frame="1"/>
        </w:rPr>
      </w:pPr>
      <w:r w:rsidRPr="00A52768">
        <w:rPr>
          <w:rFonts w:ascii="Oswald" w:eastAsia="Times New Roman" w:hAnsi="Oswald" w:cs="Roboto Slab"/>
          <w:b/>
          <w:bCs/>
          <w:color w:val="0975C3"/>
          <w:sz w:val="35"/>
          <w:szCs w:val="35"/>
          <w:bdr w:val="none" w:sz="0" w:space="0" w:color="auto" w:frame="1"/>
        </w:rPr>
        <w:t>4. Les avantages d'une application API REST</w:t>
      </w:r>
    </w:p>
    <w:p w14:paraId="15F5588A" w14:textId="77777777" w:rsidR="00A52768" w:rsidRPr="00A52768" w:rsidRDefault="00A52768" w:rsidP="00A52768">
      <w:pPr>
        <w:shd w:val="clear" w:color="auto" w:fill="FFFFFF"/>
        <w:spacing w:after="0" w:line="240" w:lineRule="auto"/>
        <w:textAlignment w:val="baseline"/>
        <w:divId w:val="672876386"/>
        <w:rPr>
          <w:rFonts w:ascii="inherit" w:hAnsi="inherit" w:cs="Roboto Slab"/>
          <w:color w:val="404040"/>
          <w:sz w:val="23"/>
          <w:szCs w:val="23"/>
          <w:bdr w:val="none" w:sz="0" w:space="0" w:color="auto" w:frame="1"/>
        </w:rPr>
      </w:pPr>
      <w:r w:rsidRPr="00A52768">
        <w:rPr>
          <w:rFonts w:ascii="inherit" w:hAnsi="inherit" w:cs="Roboto Slab"/>
          <w:color w:val="404040"/>
          <w:sz w:val="23"/>
          <w:szCs w:val="23"/>
          <w:bdr w:val="none" w:sz="0" w:space="0" w:color="auto" w:frame="1"/>
        </w:rPr>
        <w:t>Les applications </w:t>
      </w:r>
      <w:r w:rsidRPr="00A52768">
        <w:rPr>
          <w:rFonts w:ascii="inherit" w:hAnsi="inherit" w:cs="Roboto Slab"/>
          <w:b/>
          <w:bCs/>
          <w:color w:val="404040"/>
          <w:sz w:val="23"/>
          <w:szCs w:val="23"/>
          <w:bdr w:val="none" w:sz="0" w:space="0" w:color="auto" w:frame="1"/>
        </w:rPr>
        <w:t xml:space="preserve">API </w:t>
      </w:r>
      <w:proofErr w:type="spellStart"/>
      <w:r w:rsidRPr="00A52768">
        <w:rPr>
          <w:rFonts w:ascii="inherit" w:hAnsi="inherit" w:cs="Roboto Slab"/>
          <w:b/>
          <w:bCs/>
          <w:color w:val="404040"/>
          <w:sz w:val="23"/>
          <w:szCs w:val="23"/>
          <w:bdr w:val="none" w:sz="0" w:space="0" w:color="auto" w:frame="1"/>
        </w:rPr>
        <w:t>RESTful</w:t>
      </w:r>
      <w:proofErr w:type="spellEnd"/>
      <w:r w:rsidRPr="00A52768">
        <w:rPr>
          <w:rFonts w:ascii="inherit" w:hAnsi="inherit" w:cs="Roboto Slab"/>
          <w:color w:val="404040"/>
          <w:sz w:val="23"/>
          <w:szCs w:val="23"/>
          <w:bdr w:val="none" w:sz="0" w:space="0" w:color="auto" w:frame="1"/>
        </w:rPr>
        <w:t> offrent de </w:t>
      </w:r>
      <w:r w:rsidRPr="00A52768">
        <w:rPr>
          <w:rFonts w:ascii="inherit" w:hAnsi="inherit" w:cs="Roboto Slab"/>
          <w:b/>
          <w:bCs/>
          <w:color w:val="404040"/>
          <w:sz w:val="23"/>
          <w:szCs w:val="23"/>
          <w:bdr w:val="none" w:sz="0" w:space="0" w:color="auto" w:frame="1"/>
        </w:rPr>
        <w:t>nombreux avantages</w:t>
      </w:r>
      <w:r w:rsidRPr="00A52768">
        <w:rPr>
          <w:rFonts w:ascii="inherit" w:hAnsi="inherit" w:cs="Roboto Slab"/>
          <w:color w:val="404040"/>
          <w:sz w:val="23"/>
          <w:szCs w:val="23"/>
          <w:bdr w:val="none" w:sz="0" w:space="0" w:color="auto" w:frame="1"/>
        </w:rPr>
        <w:t>, ce qui explique en partie leur popularité croissante dans le développement d'applications web et mobiles. Voici quelques-uns des principaux avantages d'une application </w:t>
      </w:r>
      <w:r w:rsidRPr="00A52768">
        <w:rPr>
          <w:rFonts w:ascii="inherit" w:hAnsi="inherit" w:cs="Roboto Slab"/>
          <w:b/>
          <w:bCs/>
          <w:color w:val="404040"/>
          <w:sz w:val="23"/>
          <w:szCs w:val="23"/>
          <w:bdr w:val="none" w:sz="0" w:space="0" w:color="auto" w:frame="1"/>
        </w:rPr>
        <w:t>API REST</w:t>
      </w:r>
      <w:r w:rsidRPr="00A52768">
        <w:rPr>
          <w:rFonts w:ascii="inherit" w:hAnsi="inherit" w:cs="Roboto Slab"/>
          <w:color w:val="404040"/>
          <w:sz w:val="23"/>
          <w:szCs w:val="23"/>
          <w:bdr w:val="none" w:sz="0" w:space="0" w:color="auto" w:frame="1"/>
        </w:rPr>
        <w:t> :</w:t>
      </w:r>
    </w:p>
    <w:p w14:paraId="0052691F" w14:textId="77777777" w:rsidR="00A52768" w:rsidRPr="00A52768" w:rsidRDefault="00A52768" w:rsidP="00A52768">
      <w:pPr>
        <w:numPr>
          <w:ilvl w:val="0"/>
          <w:numId w:val="4"/>
        </w:numPr>
        <w:shd w:val="clear" w:color="auto" w:fill="FFFFFF"/>
        <w:spacing w:after="0" w:line="240" w:lineRule="auto"/>
        <w:ind w:left="1440"/>
        <w:textAlignment w:val="baseline"/>
        <w:divId w:val="672876386"/>
        <w:rPr>
          <w:rFonts w:ascii="inherit" w:eastAsia="Times New Roman" w:hAnsi="inherit" w:cs="Roboto Slab"/>
          <w:color w:val="404040"/>
          <w:sz w:val="23"/>
          <w:szCs w:val="23"/>
          <w:bdr w:val="none" w:sz="0" w:space="0" w:color="auto" w:frame="1"/>
        </w:rPr>
      </w:pPr>
      <w:r w:rsidRPr="00A52768">
        <w:rPr>
          <w:rFonts w:ascii="inherit" w:eastAsia="Times New Roman" w:hAnsi="inherit" w:cs="Roboto Slab"/>
          <w:b/>
          <w:bCs/>
          <w:color w:val="0975C3"/>
          <w:sz w:val="23"/>
          <w:szCs w:val="23"/>
          <w:bdr w:val="none" w:sz="0" w:space="0" w:color="auto" w:frame="1"/>
        </w:rPr>
        <w:t>Architecture simple et légère :</w:t>
      </w:r>
      <w:r w:rsidRPr="00A52768">
        <w:rPr>
          <w:rFonts w:ascii="inherit" w:eastAsia="Times New Roman" w:hAnsi="inherit" w:cs="Roboto Slab"/>
          <w:color w:val="404040"/>
          <w:sz w:val="23"/>
          <w:szCs w:val="23"/>
          <w:bdr w:val="none" w:sz="0" w:space="0" w:color="auto" w:frame="1"/>
        </w:rPr>
        <w:t xml:space="preserve"> Les API </w:t>
      </w:r>
      <w:proofErr w:type="spellStart"/>
      <w:r w:rsidRPr="00A52768">
        <w:rPr>
          <w:rFonts w:ascii="inherit" w:eastAsia="Times New Roman" w:hAnsi="inherit" w:cs="Roboto Slab"/>
          <w:color w:val="404040"/>
          <w:sz w:val="23"/>
          <w:szCs w:val="23"/>
          <w:bdr w:val="none" w:sz="0" w:space="0" w:color="auto" w:frame="1"/>
        </w:rPr>
        <w:t>RESTful</w:t>
      </w:r>
      <w:proofErr w:type="spellEnd"/>
      <w:r w:rsidRPr="00A52768">
        <w:rPr>
          <w:rFonts w:ascii="inherit" w:eastAsia="Times New Roman" w:hAnsi="inherit" w:cs="Roboto Slab"/>
          <w:color w:val="404040"/>
          <w:sz w:val="23"/>
          <w:szCs w:val="23"/>
          <w:bdr w:val="none" w:sz="0" w:space="0" w:color="auto" w:frame="1"/>
        </w:rPr>
        <w:t xml:space="preserve"> sont basées sur des principes d'architecture simples et standardisés, ce qui les rend faciles à </w:t>
      </w:r>
      <w:r w:rsidRPr="00A52768">
        <w:rPr>
          <w:rFonts w:ascii="inherit" w:eastAsia="Times New Roman" w:hAnsi="inherit" w:cs="Roboto Slab"/>
          <w:color w:val="404040"/>
          <w:sz w:val="23"/>
          <w:szCs w:val="23"/>
          <w:bdr w:val="none" w:sz="0" w:space="0" w:color="auto" w:frame="1"/>
        </w:rPr>
        <w:lastRenderedPageBreak/>
        <w:t>comprendre, à concevoir et à implémenter. Elles sont légères par rapport à d'autres solutions d'intégration complexes.</w:t>
      </w:r>
    </w:p>
    <w:p w14:paraId="74978C92" w14:textId="77777777" w:rsidR="00A52768" w:rsidRPr="00A52768" w:rsidRDefault="00A52768" w:rsidP="00A52768">
      <w:pPr>
        <w:numPr>
          <w:ilvl w:val="0"/>
          <w:numId w:val="4"/>
        </w:numPr>
        <w:shd w:val="clear" w:color="auto" w:fill="FFFFFF"/>
        <w:spacing w:after="0" w:line="240" w:lineRule="auto"/>
        <w:ind w:left="1440"/>
        <w:textAlignment w:val="baseline"/>
        <w:divId w:val="672876386"/>
        <w:rPr>
          <w:rFonts w:ascii="inherit" w:eastAsia="Times New Roman" w:hAnsi="inherit" w:cs="Roboto Slab"/>
          <w:color w:val="404040"/>
          <w:sz w:val="23"/>
          <w:szCs w:val="23"/>
          <w:bdr w:val="none" w:sz="0" w:space="0" w:color="auto" w:frame="1"/>
        </w:rPr>
      </w:pPr>
      <w:r w:rsidRPr="00A52768">
        <w:rPr>
          <w:rFonts w:ascii="inherit" w:eastAsia="Times New Roman" w:hAnsi="inherit" w:cs="Roboto Slab"/>
          <w:b/>
          <w:bCs/>
          <w:color w:val="0975C3"/>
          <w:sz w:val="23"/>
          <w:szCs w:val="23"/>
          <w:bdr w:val="none" w:sz="0" w:space="0" w:color="auto" w:frame="1"/>
        </w:rPr>
        <w:t>Flexibilité :</w:t>
      </w:r>
      <w:r w:rsidRPr="00A52768">
        <w:rPr>
          <w:rFonts w:ascii="inherit" w:eastAsia="Times New Roman" w:hAnsi="inherit" w:cs="Roboto Slab"/>
          <w:color w:val="404040"/>
          <w:sz w:val="23"/>
          <w:szCs w:val="23"/>
          <w:bdr w:val="none" w:sz="0" w:space="0" w:color="auto" w:frame="1"/>
        </w:rPr>
        <w:t xml:space="preserve"> Les API </w:t>
      </w:r>
      <w:proofErr w:type="spellStart"/>
      <w:r w:rsidRPr="00A52768">
        <w:rPr>
          <w:rFonts w:ascii="inherit" w:eastAsia="Times New Roman" w:hAnsi="inherit" w:cs="Roboto Slab"/>
          <w:color w:val="404040"/>
          <w:sz w:val="23"/>
          <w:szCs w:val="23"/>
          <w:bdr w:val="none" w:sz="0" w:space="0" w:color="auto" w:frame="1"/>
        </w:rPr>
        <w:t>RESTful</w:t>
      </w:r>
      <w:proofErr w:type="spellEnd"/>
      <w:r w:rsidRPr="00A52768">
        <w:rPr>
          <w:rFonts w:ascii="inherit" w:eastAsia="Times New Roman" w:hAnsi="inherit" w:cs="Roboto Slab"/>
          <w:color w:val="404040"/>
          <w:sz w:val="23"/>
          <w:szCs w:val="23"/>
          <w:bdr w:val="none" w:sz="0" w:space="0" w:color="auto" w:frame="1"/>
        </w:rPr>
        <w:t xml:space="preserve"> sont indépendantes de la plate-forme et du langage de programmation, ce qui signifie qu'elles peuvent être utilisées par différentes applications développées dans différents langages.</w:t>
      </w:r>
    </w:p>
    <w:p w14:paraId="74F8B3B9" w14:textId="77777777" w:rsidR="00A52768" w:rsidRPr="00A52768" w:rsidRDefault="00A52768" w:rsidP="00A52768">
      <w:pPr>
        <w:numPr>
          <w:ilvl w:val="0"/>
          <w:numId w:val="4"/>
        </w:numPr>
        <w:shd w:val="clear" w:color="auto" w:fill="FFFFFF"/>
        <w:spacing w:after="0" w:line="240" w:lineRule="auto"/>
        <w:ind w:left="1440"/>
        <w:textAlignment w:val="baseline"/>
        <w:divId w:val="672876386"/>
        <w:rPr>
          <w:rFonts w:ascii="inherit" w:eastAsia="Times New Roman" w:hAnsi="inherit" w:cs="Roboto Slab"/>
          <w:color w:val="404040"/>
          <w:sz w:val="23"/>
          <w:szCs w:val="23"/>
          <w:bdr w:val="none" w:sz="0" w:space="0" w:color="auto" w:frame="1"/>
        </w:rPr>
      </w:pPr>
      <w:r w:rsidRPr="00A52768">
        <w:rPr>
          <w:rFonts w:ascii="inherit" w:eastAsia="Times New Roman" w:hAnsi="inherit" w:cs="Roboto Slab"/>
          <w:b/>
          <w:bCs/>
          <w:color w:val="0975C3"/>
          <w:sz w:val="23"/>
          <w:szCs w:val="23"/>
          <w:bdr w:val="none" w:sz="0" w:space="0" w:color="auto" w:frame="1"/>
        </w:rPr>
        <w:t>Facilité d'intégration :</w:t>
      </w:r>
      <w:r w:rsidRPr="00A52768">
        <w:rPr>
          <w:rFonts w:ascii="inherit" w:eastAsia="Times New Roman" w:hAnsi="inherit" w:cs="Roboto Slab"/>
          <w:color w:val="404040"/>
          <w:sz w:val="23"/>
          <w:szCs w:val="23"/>
          <w:bdr w:val="none" w:sz="0" w:space="0" w:color="auto" w:frame="1"/>
        </w:rPr>
        <w:t xml:space="preserve"> Les API </w:t>
      </w:r>
      <w:proofErr w:type="spellStart"/>
      <w:r w:rsidRPr="00A52768">
        <w:rPr>
          <w:rFonts w:ascii="inherit" w:eastAsia="Times New Roman" w:hAnsi="inherit" w:cs="Roboto Slab"/>
          <w:color w:val="404040"/>
          <w:sz w:val="23"/>
          <w:szCs w:val="23"/>
          <w:bdr w:val="none" w:sz="0" w:space="0" w:color="auto" w:frame="1"/>
        </w:rPr>
        <w:t>RESTful</w:t>
      </w:r>
      <w:proofErr w:type="spellEnd"/>
      <w:r w:rsidRPr="00A52768">
        <w:rPr>
          <w:rFonts w:ascii="inherit" w:eastAsia="Times New Roman" w:hAnsi="inherit" w:cs="Roboto Slab"/>
          <w:color w:val="404040"/>
          <w:sz w:val="23"/>
          <w:szCs w:val="23"/>
          <w:bdr w:val="none" w:sz="0" w:space="0" w:color="auto" w:frame="1"/>
        </w:rPr>
        <w:t xml:space="preserve"> permettent une intégration aisée entre différentes applications, services ou systèmes, ce qui favorise la réutilisation des fonctionnalités et la collaboration entre équipes de développement.</w:t>
      </w:r>
    </w:p>
    <w:p w14:paraId="0413C403" w14:textId="77777777" w:rsidR="00A52768" w:rsidRPr="00A52768" w:rsidRDefault="00A52768" w:rsidP="00A52768">
      <w:pPr>
        <w:numPr>
          <w:ilvl w:val="0"/>
          <w:numId w:val="4"/>
        </w:numPr>
        <w:shd w:val="clear" w:color="auto" w:fill="FFFFFF"/>
        <w:spacing w:after="0" w:line="240" w:lineRule="auto"/>
        <w:ind w:left="1440"/>
        <w:textAlignment w:val="baseline"/>
        <w:divId w:val="672876386"/>
        <w:rPr>
          <w:rFonts w:ascii="inherit" w:eastAsia="Times New Roman" w:hAnsi="inherit" w:cs="Roboto Slab"/>
          <w:color w:val="404040"/>
          <w:sz w:val="23"/>
          <w:szCs w:val="23"/>
          <w:bdr w:val="none" w:sz="0" w:space="0" w:color="auto" w:frame="1"/>
        </w:rPr>
      </w:pPr>
      <w:r w:rsidRPr="00A52768">
        <w:rPr>
          <w:rFonts w:ascii="inherit" w:eastAsia="Times New Roman" w:hAnsi="inherit" w:cs="Roboto Slab"/>
          <w:b/>
          <w:bCs/>
          <w:color w:val="0975C3"/>
          <w:sz w:val="23"/>
          <w:szCs w:val="23"/>
          <w:bdr w:val="none" w:sz="0" w:space="0" w:color="auto" w:frame="1"/>
        </w:rPr>
        <w:t>Portabilité :</w:t>
      </w:r>
      <w:r w:rsidRPr="00A52768">
        <w:rPr>
          <w:rFonts w:ascii="inherit" w:eastAsia="Times New Roman" w:hAnsi="inherit" w:cs="Roboto Slab"/>
          <w:color w:val="404040"/>
          <w:sz w:val="23"/>
          <w:szCs w:val="23"/>
          <w:bdr w:val="none" w:sz="0" w:space="0" w:color="auto" w:frame="1"/>
        </w:rPr>
        <w:t xml:space="preserve"> Étant basées sur les protocoles HTTP standard, les API </w:t>
      </w:r>
      <w:proofErr w:type="spellStart"/>
      <w:r w:rsidRPr="00A52768">
        <w:rPr>
          <w:rFonts w:ascii="inherit" w:eastAsia="Times New Roman" w:hAnsi="inherit" w:cs="Roboto Slab"/>
          <w:color w:val="404040"/>
          <w:sz w:val="23"/>
          <w:szCs w:val="23"/>
          <w:bdr w:val="none" w:sz="0" w:space="0" w:color="auto" w:frame="1"/>
        </w:rPr>
        <w:t>RESTful</w:t>
      </w:r>
      <w:proofErr w:type="spellEnd"/>
      <w:r w:rsidRPr="00A52768">
        <w:rPr>
          <w:rFonts w:ascii="inherit" w:eastAsia="Times New Roman" w:hAnsi="inherit" w:cs="Roboto Slab"/>
          <w:color w:val="404040"/>
          <w:sz w:val="23"/>
          <w:szCs w:val="23"/>
          <w:bdr w:val="none" w:sz="0" w:space="0" w:color="auto" w:frame="1"/>
        </w:rPr>
        <w:t xml:space="preserve"> peuvent être utilisées sur différentes plateformes (web, mobile, </w:t>
      </w:r>
      <w:proofErr w:type="spellStart"/>
      <w:r w:rsidRPr="00A52768">
        <w:rPr>
          <w:rFonts w:ascii="inherit" w:eastAsia="Times New Roman" w:hAnsi="inherit" w:cs="Roboto Slab"/>
          <w:color w:val="404040"/>
          <w:sz w:val="23"/>
          <w:szCs w:val="23"/>
          <w:bdr w:val="none" w:sz="0" w:space="0" w:color="auto" w:frame="1"/>
        </w:rPr>
        <w:t>IoT</w:t>
      </w:r>
      <w:proofErr w:type="spellEnd"/>
      <w:r w:rsidRPr="00A52768">
        <w:rPr>
          <w:rFonts w:ascii="inherit" w:eastAsia="Times New Roman" w:hAnsi="inherit" w:cs="Roboto Slab"/>
          <w:color w:val="404040"/>
          <w:sz w:val="23"/>
          <w:szCs w:val="23"/>
          <w:bdr w:val="none" w:sz="0" w:space="0" w:color="auto" w:frame="1"/>
        </w:rPr>
        <w:t>, etc.), ce qui facilite la portabilité de l'application.</w:t>
      </w:r>
    </w:p>
    <w:p w14:paraId="055347B0" w14:textId="77777777" w:rsidR="00A52768" w:rsidRPr="00A52768" w:rsidRDefault="00A52768" w:rsidP="00A52768">
      <w:pPr>
        <w:numPr>
          <w:ilvl w:val="0"/>
          <w:numId w:val="4"/>
        </w:numPr>
        <w:shd w:val="clear" w:color="auto" w:fill="FFFFFF"/>
        <w:spacing w:after="0" w:line="240" w:lineRule="auto"/>
        <w:ind w:left="1440"/>
        <w:textAlignment w:val="baseline"/>
        <w:divId w:val="672876386"/>
        <w:rPr>
          <w:rFonts w:ascii="inherit" w:eastAsia="Times New Roman" w:hAnsi="inherit" w:cs="Roboto Slab"/>
          <w:color w:val="404040"/>
          <w:sz w:val="23"/>
          <w:szCs w:val="23"/>
          <w:bdr w:val="none" w:sz="0" w:space="0" w:color="auto" w:frame="1"/>
        </w:rPr>
      </w:pPr>
      <w:r w:rsidRPr="00A52768">
        <w:rPr>
          <w:rFonts w:ascii="inherit" w:eastAsia="Times New Roman" w:hAnsi="inherit" w:cs="Roboto Slab"/>
          <w:b/>
          <w:bCs/>
          <w:color w:val="0975C3"/>
          <w:sz w:val="23"/>
          <w:szCs w:val="23"/>
          <w:bdr w:val="none" w:sz="0" w:space="0" w:color="auto" w:frame="1"/>
        </w:rPr>
        <w:t>Sécurité :</w:t>
      </w:r>
      <w:r w:rsidRPr="00A52768">
        <w:rPr>
          <w:rFonts w:ascii="inherit" w:eastAsia="Times New Roman" w:hAnsi="inherit" w:cs="Roboto Slab"/>
          <w:color w:val="404040"/>
          <w:sz w:val="23"/>
          <w:szCs w:val="23"/>
          <w:bdr w:val="none" w:sz="0" w:space="0" w:color="auto" w:frame="1"/>
        </w:rPr>
        <w:t xml:space="preserve"> Les API </w:t>
      </w:r>
      <w:proofErr w:type="spellStart"/>
      <w:r w:rsidRPr="00A52768">
        <w:rPr>
          <w:rFonts w:ascii="inherit" w:eastAsia="Times New Roman" w:hAnsi="inherit" w:cs="Roboto Slab"/>
          <w:color w:val="404040"/>
          <w:sz w:val="23"/>
          <w:szCs w:val="23"/>
          <w:bdr w:val="none" w:sz="0" w:space="0" w:color="auto" w:frame="1"/>
        </w:rPr>
        <w:t>RESTful</w:t>
      </w:r>
      <w:proofErr w:type="spellEnd"/>
      <w:r w:rsidRPr="00A52768">
        <w:rPr>
          <w:rFonts w:ascii="inherit" w:eastAsia="Times New Roman" w:hAnsi="inherit" w:cs="Roboto Slab"/>
          <w:color w:val="404040"/>
          <w:sz w:val="23"/>
          <w:szCs w:val="23"/>
          <w:bdr w:val="none" w:sz="0" w:space="0" w:color="auto" w:frame="1"/>
        </w:rPr>
        <w:t xml:space="preserve"> peuvent être sécurisées en utilisant des mécanismes d'authentification standard tels que les jetons d'accès (</w:t>
      </w:r>
      <w:proofErr w:type="spellStart"/>
      <w:r w:rsidRPr="00A52768">
        <w:rPr>
          <w:rFonts w:ascii="inherit" w:eastAsia="Times New Roman" w:hAnsi="inherit" w:cs="Roboto Slab"/>
          <w:color w:val="404040"/>
          <w:sz w:val="23"/>
          <w:szCs w:val="23"/>
          <w:bdr w:val="none" w:sz="0" w:space="0" w:color="auto" w:frame="1"/>
        </w:rPr>
        <w:t>tokens</w:t>
      </w:r>
      <w:proofErr w:type="spellEnd"/>
      <w:r w:rsidRPr="00A52768">
        <w:rPr>
          <w:rFonts w:ascii="inherit" w:eastAsia="Times New Roman" w:hAnsi="inherit" w:cs="Roboto Slab"/>
          <w:color w:val="404040"/>
          <w:sz w:val="23"/>
          <w:szCs w:val="23"/>
          <w:bdr w:val="none" w:sz="0" w:space="0" w:color="auto" w:frame="1"/>
        </w:rPr>
        <w:t>) ou les clés API, ce qui permet de protéger les ressources et les données sensibles.</w:t>
      </w:r>
    </w:p>
    <w:p w14:paraId="66F1DEF0" w14:textId="77777777" w:rsidR="00A52768" w:rsidRPr="00A52768" w:rsidRDefault="00A52768" w:rsidP="00A52768">
      <w:pPr>
        <w:numPr>
          <w:ilvl w:val="0"/>
          <w:numId w:val="4"/>
        </w:numPr>
        <w:shd w:val="clear" w:color="auto" w:fill="FFFFFF"/>
        <w:spacing w:after="0" w:line="240" w:lineRule="auto"/>
        <w:ind w:left="1440"/>
        <w:textAlignment w:val="baseline"/>
        <w:divId w:val="672876386"/>
        <w:rPr>
          <w:rFonts w:ascii="inherit" w:eastAsia="Times New Roman" w:hAnsi="inherit" w:cs="Roboto Slab"/>
          <w:color w:val="404040"/>
          <w:sz w:val="23"/>
          <w:szCs w:val="23"/>
          <w:bdr w:val="none" w:sz="0" w:space="0" w:color="auto" w:frame="1"/>
        </w:rPr>
      </w:pPr>
      <w:r w:rsidRPr="00A52768">
        <w:rPr>
          <w:rFonts w:ascii="inherit" w:eastAsia="Times New Roman" w:hAnsi="inherit" w:cs="Roboto Slab"/>
          <w:b/>
          <w:bCs/>
          <w:color w:val="0975C3"/>
          <w:sz w:val="23"/>
          <w:szCs w:val="23"/>
          <w:bdr w:val="none" w:sz="0" w:space="0" w:color="auto" w:frame="1"/>
        </w:rPr>
        <w:t>Performances :</w:t>
      </w:r>
      <w:r w:rsidRPr="00A52768">
        <w:rPr>
          <w:rFonts w:ascii="inherit" w:eastAsia="Times New Roman" w:hAnsi="inherit" w:cs="Roboto Slab"/>
          <w:color w:val="404040"/>
          <w:sz w:val="23"/>
          <w:szCs w:val="23"/>
          <w:bdr w:val="none" w:sz="0" w:space="0" w:color="auto" w:frame="1"/>
        </w:rPr>
        <w:t xml:space="preserve"> Les API </w:t>
      </w:r>
      <w:proofErr w:type="spellStart"/>
      <w:r w:rsidRPr="00A52768">
        <w:rPr>
          <w:rFonts w:ascii="inherit" w:eastAsia="Times New Roman" w:hAnsi="inherit" w:cs="Roboto Slab"/>
          <w:color w:val="404040"/>
          <w:sz w:val="23"/>
          <w:szCs w:val="23"/>
          <w:bdr w:val="none" w:sz="0" w:space="0" w:color="auto" w:frame="1"/>
        </w:rPr>
        <w:t>RESTful</w:t>
      </w:r>
      <w:proofErr w:type="spellEnd"/>
      <w:r w:rsidRPr="00A52768">
        <w:rPr>
          <w:rFonts w:ascii="inherit" w:eastAsia="Times New Roman" w:hAnsi="inherit" w:cs="Roboto Slab"/>
          <w:color w:val="404040"/>
          <w:sz w:val="23"/>
          <w:szCs w:val="23"/>
          <w:bdr w:val="none" w:sz="0" w:space="0" w:color="auto" w:frame="1"/>
        </w:rPr>
        <w:t xml:space="preserve"> sont conçues pour être légères et efficaces, ce qui peut contribuer à des performances améliorées de l'application.</w:t>
      </w:r>
    </w:p>
    <w:p w14:paraId="68027946" w14:textId="77777777" w:rsidR="00A52768" w:rsidRPr="00A52768" w:rsidRDefault="00A52768" w:rsidP="00A52768">
      <w:pPr>
        <w:numPr>
          <w:ilvl w:val="0"/>
          <w:numId w:val="4"/>
        </w:numPr>
        <w:shd w:val="clear" w:color="auto" w:fill="FFFFFF"/>
        <w:spacing w:after="0" w:line="240" w:lineRule="auto"/>
        <w:ind w:left="1440"/>
        <w:textAlignment w:val="baseline"/>
        <w:divId w:val="672876386"/>
        <w:rPr>
          <w:rFonts w:ascii="inherit" w:eastAsia="Times New Roman" w:hAnsi="inherit" w:cs="Roboto Slab"/>
          <w:color w:val="404040"/>
          <w:sz w:val="23"/>
          <w:szCs w:val="23"/>
          <w:bdr w:val="none" w:sz="0" w:space="0" w:color="auto" w:frame="1"/>
        </w:rPr>
      </w:pPr>
      <w:proofErr w:type="spellStart"/>
      <w:r w:rsidRPr="00A52768">
        <w:rPr>
          <w:rFonts w:ascii="inherit" w:eastAsia="Times New Roman" w:hAnsi="inherit" w:cs="Roboto Slab"/>
          <w:b/>
          <w:bCs/>
          <w:color w:val="0975C3"/>
          <w:sz w:val="23"/>
          <w:szCs w:val="23"/>
          <w:bdr w:val="none" w:sz="0" w:space="0" w:color="auto" w:frame="1"/>
        </w:rPr>
        <w:t>Scalabilité</w:t>
      </w:r>
      <w:proofErr w:type="spellEnd"/>
      <w:r w:rsidRPr="00A52768">
        <w:rPr>
          <w:rFonts w:ascii="inherit" w:eastAsia="Times New Roman" w:hAnsi="inherit" w:cs="Roboto Slab"/>
          <w:b/>
          <w:bCs/>
          <w:color w:val="0975C3"/>
          <w:sz w:val="23"/>
          <w:szCs w:val="23"/>
          <w:bdr w:val="none" w:sz="0" w:space="0" w:color="auto" w:frame="1"/>
        </w:rPr>
        <w:t xml:space="preserve"> :</w:t>
      </w:r>
      <w:r w:rsidRPr="00A52768">
        <w:rPr>
          <w:rFonts w:ascii="inherit" w:eastAsia="Times New Roman" w:hAnsi="inherit" w:cs="Roboto Slab"/>
          <w:color w:val="404040"/>
          <w:sz w:val="23"/>
          <w:szCs w:val="23"/>
          <w:bdr w:val="none" w:sz="0" w:space="0" w:color="auto" w:frame="1"/>
        </w:rPr>
        <w:t xml:space="preserve"> Les API </w:t>
      </w:r>
      <w:proofErr w:type="spellStart"/>
      <w:r w:rsidRPr="00A52768">
        <w:rPr>
          <w:rFonts w:ascii="inherit" w:eastAsia="Times New Roman" w:hAnsi="inherit" w:cs="Roboto Slab"/>
          <w:color w:val="404040"/>
          <w:sz w:val="23"/>
          <w:szCs w:val="23"/>
          <w:bdr w:val="none" w:sz="0" w:space="0" w:color="auto" w:frame="1"/>
        </w:rPr>
        <w:t>RESTful</w:t>
      </w:r>
      <w:proofErr w:type="spellEnd"/>
      <w:r w:rsidRPr="00A52768">
        <w:rPr>
          <w:rFonts w:ascii="inherit" w:eastAsia="Times New Roman" w:hAnsi="inherit" w:cs="Roboto Slab"/>
          <w:color w:val="404040"/>
          <w:sz w:val="23"/>
          <w:szCs w:val="23"/>
          <w:bdr w:val="none" w:sz="0" w:space="0" w:color="auto" w:frame="1"/>
        </w:rPr>
        <w:t xml:space="preserve"> peuvent être conçues de manière à être facilement mises à l'échelle pour répondre à des demandes croissantes et à des volumes de trafic plus importants.</w:t>
      </w:r>
    </w:p>
    <w:p w14:paraId="41F35556" w14:textId="77777777" w:rsidR="00A52768" w:rsidRPr="00A52768" w:rsidRDefault="00A52768" w:rsidP="00A52768">
      <w:pPr>
        <w:numPr>
          <w:ilvl w:val="0"/>
          <w:numId w:val="4"/>
        </w:numPr>
        <w:shd w:val="clear" w:color="auto" w:fill="FFFFFF"/>
        <w:spacing w:after="0" w:line="240" w:lineRule="auto"/>
        <w:ind w:left="1440"/>
        <w:textAlignment w:val="baseline"/>
        <w:divId w:val="672876386"/>
        <w:rPr>
          <w:rFonts w:ascii="inherit" w:eastAsia="Times New Roman" w:hAnsi="inherit" w:cs="Roboto Slab"/>
          <w:color w:val="404040"/>
          <w:sz w:val="23"/>
          <w:szCs w:val="23"/>
          <w:bdr w:val="none" w:sz="0" w:space="0" w:color="auto" w:frame="1"/>
        </w:rPr>
      </w:pPr>
      <w:r w:rsidRPr="00A52768">
        <w:rPr>
          <w:rFonts w:ascii="inherit" w:eastAsia="Times New Roman" w:hAnsi="inherit" w:cs="Roboto Slab"/>
          <w:b/>
          <w:bCs/>
          <w:color w:val="0975C3"/>
          <w:sz w:val="23"/>
          <w:szCs w:val="23"/>
          <w:bdr w:val="none" w:sz="0" w:space="0" w:color="auto" w:frame="1"/>
        </w:rPr>
        <w:t>Documentation automatique :</w:t>
      </w:r>
      <w:r w:rsidRPr="00A52768">
        <w:rPr>
          <w:rFonts w:ascii="inherit" w:eastAsia="Times New Roman" w:hAnsi="inherit" w:cs="Roboto Slab"/>
          <w:color w:val="404040"/>
          <w:sz w:val="23"/>
          <w:szCs w:val="23"/>
          <w:bdr w:val="none" w:sz="0" w:space="0" w:color="auto" w:frame="1"/>
        </w:rPr>
        <w:t xml:space="preserve"> Grâce à l'utilisation de standards comme </w:t>
      </w:r>
      <w:proofErr w:type="spellStart"/>
      <w:r w:rsidRPr="00A52768">
        <w:rPr>
          <w:rFonts w:ascii="inherit" w:eastAsia="Times New Roman" w:hAnsi="inherit" w:cs="Roboto Slab"/>
          <w:color w:val="404040"/>
          <w:sz w:val="23"/>
          <w:szCs w:val="23"/>
          <w:bdr w:val="none" w:sz="0" w:space="0" w:color="auto" w:frame="1"/>
        </w:rPr>
        <w:t>OpenAPI</w:t>
      </w:r>
      <w:proofErr w:type="spellEnd"/>
      <w:r w:rsidRPr="00A52768">
        <w:rPr>
          <w:rFonts w:ascii="inherit" w:eastAsia="Times New Roman" w:hAnsi="inherit" w:cs="Roboto Slab"/>
          <w:color w:val="404040"/>
          <w:sz w:val="23"/>
          <w:szCs w:val="23"/>
          <w:bdr w:val="none" w:sz="0" w:space="0" w:color="auto" w:frame="1"/>
        </w:rPr>
        <w:t xml:space="preserve"> (anciennement </w:t>
      </w:r>
      <w:proofErr w:type="spellStart"/>
      <w:r w:rsidRPr="00A52768">
        <w:rPr>
          <w:rFonts w:ascii="inherit" w:eastAsia="Times New Roman" w:hAnsi="inherit" w:cs="Roboto Slab"/>
          <w:color w:val="404040"/>
          <w:sz w:val="23"/>
          <w:szCs w:val="23"/>
          <w:bdr w:val="none" w:sz="0" w:space="0" w:color="auto" w:frame="1"/>
        </w:rPr>
        <w:t>Swagger</w:t>
      </w:r>
      <w:proofErr w:type="spellEnd"/>
      <w:r w:rsidRPr="00A52768">
        <w:rPr>
          <w:rFonts w:ascii="inherit" w:eastAsia="Times New Roman" w:hAnsi="inherit" w:cs="Roboto Slab"/>
          <w:color w:val="404040"/>
          <w:sz w:val="23"/>
          <w:szCs w:val="23"/>
          <w:bdr w:val="none" w:sz="0" w:space="0" w:color="auto" w:frame="1"/>
        </w:rPr>
        <w:t xml:space="preserve">), les API </w:t>
      </w:r>
      <w:proofErr w:type="spellStart"/>
      <w:r w:rsidRPr="00A52768">
        <w:rPr>
          <w:rFonts w:ascii="inherit" w:eastAsia="Times New Roman" w:hAnsi="inherit" w:cs="Roboto Slab"/>
          <w:color w:val="404040"/>
          <w:sz w:val="23"/>
          <w:szCs w:val="23"/>
          <w:bdr w:val="none" w:sz="0" w:space="0" w:color="auto" w:frame="1"/>
        </w:rPr>
        <w:t>RESTful</w:t>
      </w:r>
      <w:proofErr w:type="spellEnd"/>
      <w:r w:rsidRPr="00A52768">
        <w:rPr>
          <w:rFonts w:ascii="inherit" w:eastAsia="Times New Roman" w:hAnsi="inherit" w:cs="Roboto Slab"/>
          <w:color w:val="404040"/>
          <w:sz w:val="23"/>
          <w:szCs w:val="23"/>
          <w:bdr w:val="none" w:sz="0" w:space="0" w:color="auto" w:frame="1"/>
        </w:rPr>
        <w:t xml:space="preserve"> peuvent générer automatiquement leur documentation, ce qui facilite la compréhension et l'utilisation de l'API par les développeurs tiers.</w:t>
      </w:r>
    </w:p>
    <w:p w14:paraId="2F1D9517" w14:textId="77777777" w:rsidR="00A52768" w:rsidRPr="00A52768" w:rsidRDefault="00A52768" w:rsidP="00A52768">
      <w:pPr>
        <w:numPr>
          <w:ilvl w:val="0"/>
          <w:numId w:val="4"/>
        </w:numPr>
        <w:shd w:val="clear" w:color="auto" w:fill="FFFFFF"/>
        <w:spacing w:after="0" w:line="240" w:lineRule="auto"/>
        <w:ind w:left="1440"/>
        <w:textAlignment w:val="baseline"/>
        <w:divId w:val="672876386"/>
        <w:rPr>
          <w:rFonts w:ascii="inherit" w:eastAsia="Times New Roman" w:hAnsi="inherit" w:cs="Roboto Slab"/>
          <w:color w:val="404040"/>
          <w:sz w:val="23"/>
          <w:szCs w:val="23"/>
          <w:bdr w:val="none" w:sz="0" w:space="0" w:color="auto" w:frame="1"/>
        </w:rPr>
      </w:pPr>
      <w:r w:rsidRPr="00A52768">
        <w:rPr>
          <w:rFonts w:ascii="inherit" w:eastAsia="Times New Roman" w:hAnsi="inherit" w:cs="Roboto Slab"/>
          <w:b/>
          <w:bCs/>
          <w:color w:val="0975C3"/>
          <w:sz w:val="23"/>
          <w:szCs w:val="23"/>
          <w:bdr w:val="none" w:sz="0" w:space="0" w:color="auto" w:frame="1"/>
        </w:rPr>
        <w:t>Évolutivité :</w:t>
      </w:r>
      <w:r w:rsidRPr="00A52768">
        <w:rPr>
          <w:rFonts w:ascii="inherit" w:eastAsia="Times New Roman" w:hAnsi="inherit" w:cs="Roboto Slab"/>
          <w:color w:val="404040"/>
          <w:sz w:val="23"/>
          <w:szCs w:val="23"/>
          <w:bdr w:val="none" w:sz="0" w:space="0" w:color="auto" w:frame="1"/>
        </w:rPr>
        <w:t xml:space="preserve"> Les API </w:t>
      </w:r>
      <w:proofErr w:type="spellStart"/>
      <w:r w:rsidRPr="00A52768">
        <w:rPr>
          <w:rFonts w:ascii="inherit" w:eastAsia="Times New Roman" w:hAnsi="inherit" w:cs="Roboto Slab"/>
          <w:color w:val="404040"/>
          <w:sz w:val="23"/>
          <w:szCs w:val="23"/>
          <w:bdr w:val="none" w:sz="0" w:space="0" w:color="auto" w:frame="1"/>
        </w:rPr>
        <w:t>RESTful</w:t>
      </w:r>
      <w:proofErr w:type="spellEnd"/>
      <w:r w:rsidRPr="00A52768">
        <w:rPr>
          <w:rFonts w:ascii="inherit" w:eastAsia="Times New Roman" w:hAnsi="inherit" w:cs="Roboto Slab"/>
          <w:color w:val="404040"/>
          <w:sz w:val="23"/>
          <w:szCs w:val="23"/>
          <w:bdr w:val="none" w:sz="0" w:space="0" w:color="auto" w:frame="1"/>
        </w:rPr>
        <w:t xml:space="preserve"> sont conçues pour permettre une évolution sans rupture. Les nouvelles fonctionnalités peuvent être ajoutées sans affecter les clients existants, à condition de respecter la compatibilité des URI.</w:t>
      </w:r>
    </w:p>
    <w:p w14:paraId="1CED6CD3" w14:textId="77777777" w:rsidR="00A52768" w:rsidRPr="00A52768" w:rsidRDefault="00A52768" w:rsidP="00A52768">
      <w:pPr>
        <w:numPr>
          <w:ilvl w:val="0"/>
          <w:numId w:val="4"/>
        </w:numPr>
        <w:shd w:val="clear" w:color="auto" w:fill="FFFFFF"/>
        <w:spacing w:after="0" w:line="240" w:lineRule="auto"/>
        <w:ind w:left="1440"/>
        <w:textAlignment w:val="baseline"/>
        <w:divId w:val="672876386"/>
        <w:rPr>
          <w:rFonts w:ascii="inherit" w:eastAsia="Times New Roman" w:hAnsi="inherit" w:cs="Roboto Slab"/>
          <w:color w:val="404040"/>
          <w:sz w:val="23"/>
          <w:szCs w:val="23"/>
          <w:bdr w:val="none" w:sz="0" w:space="0" w:color="auto" w:frame="1"/>
        </w:rPr>
      </w:pPr>
      <w:r w:rsidRPr="00A52768">
        <w:rPr>
          <w:rFonts w:ascii="inherit" w:eastAsia="Times New Roman" w:hAnsi="inherit" w:cs="Roboto Slab"/>
          <w:b/>
          <w:bCs/>
          <w:color w:val="0975C3"/>
          <w:sz w:val="23"/>
          <w:szCs w:val="23"/>
          <w:bdr w:val="none" w:sz="0" w:space="0" w:color="auto" w:frame="1"/>
        </w:rPr>
        <w:t>Découplage client-serveur :</w:t>
      </w:r>
      <w:r w:rsidRPr="00A52768">
        <w:rPr>
          <w:rFonts w:ascii="inherit" w:eastAsia="Times New Roman" w:hAnsi="inherit" w:cs="Roboto Slab"/>
          <w:color w:val="404040"/>
          <w:sz w:val="23"/>
          <w:szCs w:val="23"/>
          <w:bdr w:val="none" w:sz="0" w:space="0" w:color="auto" w:frame="1"/>
        </w:rPr>
        <w:t xml:space="preserve"> Les API </w:t>
      </w:r>
      <w:proofErr w:type="spellStart"/>
      <w:r w:rsidRPr="00A52768">
        <w:rPr>
          <w:rFonts w:ascii="inherit" w:eastAsia="Times New Roman" w:hAnsi="inherit" w:cs="Roboto Slab"/>
          <w:color w:val="404040"/>
          <w:sz w:val="23"/>
          <w:szCs w:val="23"/>
          <w:bdr w:val="none" w:sz="0" w:space="0" w:color="auto" w:frame="1"/>
        </w:rPr>
        <w:t>RESTful</w:t>
      </w:r>
      <w:proofErr w:type="spellEnd"/>
      <w:r w:rsidRPr="00A52768">
        <w:rPr>
          <w:rFonts w:ascii="inherit" w:eastAsia="Times New Roman" w:hAnsi="inherit" w:cs="Roboto Slab"/>
          <w:color w:val="404040"/>
          <w:sz w:val="23"/>
          <w:szCs w:val="23"/>
          <w:bdr w:val="none" w:sz="0" w:space="0" w:color="auto" w:frame="1"/>
        </w:rPr>
        <w:t xml:space="preserve"> encouragent un fort découplage entre le client et le serveur, ce qui signifie que les modifications du serveur n'affectent pas nécessairement le client et vice versa.</w:t>
      </w:r>
    </w:p>
    <w:p w14:paraId="5B74897B" w14:textId="77777777" w:rsidR="00A52768" w:rsidRPr="00A52768" w:rsidRDefault="00A52768" w:rsidP="00A52768">
      <w:pPr>
        <w:numPr>
          <w:ilvl w:val="0"/>
          <w:numId w:val="4"/>
        </w:numPr>
        <w:shd w:val="clear" w:color="auto" w:fill="FFFFFF"/>
        <w:spacing w:after="0" w:line="240" w:lineRule="auto"/>
        <w:ind w:left="1440"/>
        <w:textAlignment w:val="baseline"/>
        <w:divId w:val="672876386"/>
        <w:rPr>
          <w:rFonts w:ascii="inherit" w:eastAsia="Times New Roman" w:hAnsi="inherit" w:cs="Roboto Slab"/>
          <w:color w:val="404040"/>
          <w:sz w:val="23"/>
          <w:szCs w:val="23"/>
          <w:bdr w:val="none" w:sz="0" w:space="0" w:color="auto" w:frame="1"/>
        </w:rPr>
      </w:pPr>
      <w:r w:rsidRPr="00A52768">
        <w:rPr>
          <w:rFonts w:ascii="inherit" w:eastAsia="Times New Roman" w:hAnsi="inherit" w:cs="Roboto Slab"/>
          <w:b/>
          <w:bCs/>
          <w:color w:val="0975C3"/>
          <w:sz w:val="23"/>
          <w:szCs w:val="23"/>
          <w:bdr w:val="none" w:sz="0" w:space="0" w:color="auto" w:frame="1"/>
        </w:rPr>
        <w:t>Conclusion:</w:t>
      </w:r>
      <w:r w:rsidRPr="00A52768">
        <w:rPr>
          <w:rFonts w:ascii="inherit" w:eastAsia="Times New Roman" w:hAnsi="inherit" w:cs="Roboto Slab"/>
          <w:color w:val="404040"/>
          <w:sz w:val="23"/>
          <w:szCs w:val="23"/>
          <w:bdr w:val="none" w:sz="0" w:space="0" w:color="auto" w:frame="1"/>
        </w:rPr>
        <w:t xml:space="preserve"> les applications API </w:t>
      </w:r>
      <w:proofErr w:type="spellStart"/>
      <w:r w:rsidRPr="00A52768">
        <w:rPr>
          <w:rFonts w:ascii="inherit" w:eastAsia="Times New Roman" w:hAnsi="inherit" w:cs="Roboto Slab"/>
          <w:color w:val="404040"/>
          <w:sz w:val="23"/>
          <w:szCs w:val="23"/>
          <w:bdr w:val="none" w:sz="0" w:space="0" w:color="auto" w:frame="1"/>
        </w:rPr>
        <w:t>RESTful</w:t>
      </w:r>
      <w:proofErr w:type="spellEnd"/>
      <w:r w:rsidRPr="00A52768">
        <w:rPr>
          <w:rFonts w:ascii="inherit" w:eastAsia="Times New Roman" w:hAnsi="inherit" w:cs="Roboto Slab"/>
          <w:color w:val="404040"/>
          <w:sz w:val="23"/>
          <w:szCs w:val="23"/>
          <w:bdr w:val="none" w:sz="0" w:space="0" w:color="auto" w:frame="1"/>
        </w:rPr>
        <w:t xml:space="preserve"> offrent une approche moderne et flexible pour le développement d'applications web et mobiles, permettant une intégration aisée, une évolutivité et une réutilisation des fonctionnalités. Ces avantages contribuent à la popularité et à l'adoption croissante des API </w:t>
      </w:r>
      <w:proofErr w:type="spellStart"/>
      <w:r w:rsidRPr="00A52768">
        <w:rPr>
          <w:rFonts w:ascii="inherit" w:eastAsia="Times New Roman" w:hAnsi="inherit" w:cs="Roboto Slab"/>
          <w:color w:val="404040"/>
          <w:sz w:val="23"/>
          <w:szCs w:val="23"/>
          <w:bdr w:val="none" w:sz="0" w:space="0" w:color="auto" w:frame="1"/>
        </w:rPr>
        <w:t>RESTful</w:t>
      </w:r>
      <w:proofErr w:type="spellEnd"/>
      <w:r w:rsidRPr="00A52768">
        <w:rPr>
          <w:rFonts w:ascii="inherit" w:eastAsia="Times New Roman" w:hAnsi="inherit" w:cs="Roboto Slab"/>
          <w:color w:val="404040"/>
          <w:sz w:val="23"/>
          <w:szCs w:val="23"/>
          <w:bdr w:val="none" w:sz="0" w:space="0" w:color="auto" w:frame="1"/>
        </w:rPr>
        <w:t xml:space="preserve"> dans le domaine du développement logiciel.</w:t>
      </w:r>
    </w:p>
    <w:p w14:paraId="20CB21AE" w14:textId="77777777" w:rsidR="00A52768" w:rsidRPr="00A52768" w:rsidRDefault="00A52768" w:rsidP="00A52768">
      <w:pPr>
        <w:pBdr>
          <w:bottom w:val="single" w:sz="12" w:space="4" w:color="0975C3"/>
          <w:right w:val="single" w:sz="36" w:space="0" w:color="0975C3"/>
        </w:pBdr>
        <w:shd w:val="clear" w:color="auto" w:fill="EFEFEF"/>
        <w:spacing w:before="360" w:after="105" w:line="312" w:lineRule="atLeast"/>
        <w:textAlignment w:val="baseline"/>
        <w:outlineLvl w:val="1"/>
        <w:divId w:val="672876386"/>
        <w:rPr>
          <w:rFonts w:ascii="Oswald" w:eastAsia="Times New Roman" w:hAnsi="Oswald" w:cs="Roboto Slab"/>
          <w:b/>
          <w:bCs/>
          <w:color w:val="0975C3"/>
          <w:sz w:val="35"/>
          <w:szCs w:val="35"/>
          <w:bdr w:val="none" w:sz="0" w:space="0" w:color="auto" w:frame="1"/>
        </w:rPr>
      </w:pPr>
      <w:r w:rsidRPr="00A52768">
        <w:rPr>
          <w:rFonts w:ascii="Oswald" w:eastAsia="Times New Roman" w:hAnsi="Oswald" w:cs="Roboto Slab"/>
          <w:b/>
          <w:bCs/>
          <w:color w:val="0975C3"/>
          <w:sz w:val="35"/>
          <w:szCs w:val="35"/>
          <w:bdr w:val="none" w:sz="0" w:space="0" w:color="auto" w:frame="1"/>
        </w:rPr>
        <w:t xml:space="preserve">5. Liste des </w:t>
      </w:r>
      <w:proofErr w:type="spellStart"/>
      <w:r w:rsidRPr="00A52768">
        <w:rPr>
          <w:rFonts w:ascii="Oswald" w:eastAsia="Times New Roman" w:hAnsi="Oswald" w:cs="Roboto Slab"/>
          <w:b/>
          <w:bCs/>
          <w:color w:val="0975C3"/>
          <w:sz w:val="35"/>
          <w:szCs w:val="35"/>
          <w:bdr w:val="none" w:sz="0" w:space="0" w:color="auto" w:frame="1"/>
        </w:rPr>
        <w:t>framework</w:t>
      </w:r>
      <w:proofErr w:type="spellEnd"/>
      <w:r w:rsidRPr="00A52768">
        <w:rPr>
          <w:rFonts w:ascii="Oswald" w:eastAsia="Times New Roman" w:hAnsi="Oswald" w:cs="Roboto Slab"/>
          <w:b/>
          <w:bCs/>
          <w:color w:val="0975C3"/>
          <w:sz w:val="35"/>
          <w:szCs w:val="35"/>
          <w:bdr w:val="none" w:sz="0" w:space="0" w:color="auto" w:frame="1"/>
        </w:rPr>
        <w:t xml:space="preserve"> adoptant l' API REST</w:t>
      </w:r>
    </w:p>
    <w:p w14:paraId="2BD7DC90" w14:textId="77777777" w:rsidR="00A52768" w:rsidRPr="00A52768" w:rsidRDefault="00A52768" w:rsidP="00A52768">
      <w:pPr>
        <w:shd w:val="clear" w:color="auto" w:fill="FFFFFF"/>
        <w:spacing w:after="0" w:line="240" w:lineRule="auto"/>
        <w:textAlignment w:val="baseline"/>
        <w:divId w:val="672876386"/>
        <w:rPr>
          <w:rFonts w:ascii="inherit" w:hAnsi="inherit" w:cs="Roboto Slab"/>
          <w:color w:val="404040"/>
          <w:sz w:val="23"/>
          <w:szCs w:val="23"/>
          <w:bdr w:val="none" w:sz="0" w:space="0" w:color="auto" w:frame="1"/>
        </w:rPr>
      </w:pPr>
      <w:r w:rsidRPr="00A52768">
        <w:rPr>
          <w:rFonts w:ascii="inherit" w:hAnsi="inherit" w:cs="Roboto Slab"/>
          <w:color w:val="404040"/>
          <w:sz w:val="23"/>
          <w:szCs w:val="23"/>
          <w:bdr w:val="none" w:sz="0" w:space="0" w:color="auto" w:frame="1"/>
        </w:rPr>
        <w:t xml:space="preserve">De nombreux </w:t>
      </w:r>
      <w:proofErr w:type="spellStart"/>
      <w:r w:rsidRPr="00A52768">
        <w:rPr>
          <w:rFonts w:ascii="inherit" w:hAnsi="inherit" w:cs="Roboto Slab"/>
          <w:color w:val="404040"/>
          <w:sz w:val="23"/>
          <w:szCs w:val="23"/>
          <w:bdr w:val="none" w:sz="0" w:space="0" w:color="auto" w:frame="1"/>
        </w:rPr>
        <w:t>framework</w:t>
      </w:r>
      <w:proofErr w:type="spellEnd"/>
      <w:r w:rsidRPr="00A52768">
        <w:rPr>
          <w:rFonts w:ascii="inherit" w:hAnsi="inherit" w:cs="Roboto Slab"/>
          <w:color w:val="404040"/>
          <w:sz w:val="23"/>
          <w:szCs w:val="23"/>
          <w:bdr w:val="none" w:sz="0" w:space="0" w:color="auto" w:frame="1"/>
        </w:rPr>
        <w:t xml:space="preserve"> modernes adopte </w:t>
      </w:r>
      <w:r w:rsidRPr="00A52768">
        <w:rPr>
          <w:rFonts w:ascii="inherit" w:hAnsi="inherit" w:cs="Roboto Slab"/>
          <w:b/>
          <w:bCs/>
          <w:color w:val="404040"/>
          <w:sz w:val="23"/>
          <w:szCs w:val="23"/>
          <w:bdr w:val="none" w:sz="0" w:space="0" w:color="auto" w:frame="1"/>
        </w:rPr>
        <w:t>l'API REST!</w:t>
      </w:r>
      <w:r w:rsidRPr="00A52768">
        <w:rPr>
          <w:rFonts w:ascii="inherit" w:hAnsi="inherit" w:cs="Roboto Slab"/>
          <w:color w:val="404040"/>
          <w:sz w:val="23"/>
          <w:szCs w:val="23"/>
          <w:bdr w:val="none" w:sz="0" w:space="0" w:color="auto" w:frame="1"/>
        </w:rPr>
        <w:t> Nous allons citer ici une liste non exhaustive, mais elle comprend certains des </w:t>
      </w:r>
      <w:proofErr w:type="spellStart"/>
      <w:r w:rsidRPr="00A52768">
        <w:rPr>
          <w:rFonts w:ascii="inherit" w:hAnsi="inherit" w:cs="Roboto Slab"/>
          <w:b/>
          <w:bCs/>
          <w:color w:val="404040"/>
          <w:sz w:val="23"/>
          <w:szCs w:val="23"/>
          <w:bdr w:val="none" w:sz="0" w:space="0" w:color="auto" w:frame="1"/>
        </w:rPr>
        <w:t>frameworks</w:t>
      </w:r>
      <w:proofErr w:type="spellEnd"/>
      <w:r w:rsidRPr="00A52768">
        <w:rPr>
          <w:rFonts w:ascii="inherit" w:hAnsi="inherit" w:cs="Roboto Slab"/>
          <w:color w:val="404040"/>
          <w:sz w:val="23"/>
          <w:szCs w:val="23"/>
          <w:bdr w:val="none" w:sz="0" w:space="0" w:color="auto" w:frame="1"/>
        </w:rPr>
        <w:t> les plus </w:t>
      </w:r>
      <w:r w:rsidRPr="00A52768">
        <w:rPr>
          <w:rFonts w:ascii="inherit" w:hAnsi="inherit" w:cs="Roboto Slab"/>
          <w:b/>
          <w:bCs/>
          <w:color w:val="404040"/>
          <w:sz w:val="23"/>
          <w:szCs w:val="23"/>
          <w:bdr w:val="none" w:sz="0" w:space="0" w:color="auto" w:frame="1"/>
        </w:rPr>
        <w:t>populaires</w:t>
      </w:r>
      <w:r w:rsidRPr="00A52768">
        <w:rPr>
          <w:rFonts w:ascii="inherit" w:hAnsi="inherit" w:cs="Roboto Slab"/>
          <w:color w:val="404040"/>
          <w:sz w:val="23"/>
          <w:szCs w:val="23"/>
          <w:bdr w:val="none" w:sz="0" w:space="0" w:color="auto" w:frame="1"/>
        </w:rPr>
        <w:t> dans différents langage de programmation. Chaque </w:t>
      </w:r>
      <w:proofErr w:type="spellStart"/>
      <w:r w:rsidRPr="00A52768">
        <w:rPr>
          <w:rFonts w:ascii="inherit" w:hAnsi="inherit" w:cs="Roboto Slab"/>
          <w:b/>
          <w:bCs/>
          <w:color w:val="404040"/>
          <w:sz w:val="23"/>
          <w:szCs w:val="23"/>
          <w:bdr w:val="none" w:sz="0" w:space="0" w:color="auto" w:frame="1"/>
        </w:rPr>
        <w:t>framework</w:t>
      </w:r>
      <w:proofErr w:type="spellEnd"/>
      <w:r w:rsidRPr="00A52768">
        <w:rPr>
          <w:rFonts w:ascii="inherit" w:hAnsi="inherit" w:cs="Roboto Slab"/>
          <w:color w:val="404040"/>
          <w:sz w:val="23"/>
          <w:szCs w:val="23"/>
          <w:bdr w:val="none" w:sz="0" w:space="0" w:color="auto" w:frame="1"/>
        </w:rPr>
        <w:t> a </w:t>
      </w:r>
      <w:r w:rsidRPr="00A52768">
        <w:rPr>
          <w:rFonts w:ascii="inherit" w:hAnsi="inherit" w:cs="Roboto Slab"/>
          <w:b/>
          <w:bCs/>
          <w:color w:val="404040"/>
          <w:sz w:val="23"/>
          <w:szCs w:val="23"/>
          <w:bdr w:val="none" w:sz="0" w:space="0" w:color="auto" w:frame="1"/>
        </w:rPr>
        <w:t>ses propres caractéristiques</w:t>
      </w:r>
      <w:r w:rsidRPr="00A52768">
        <w:rPr>
          <w:rFonts w:ascii="inherit" w:hAnsi="inherit" w:cs="Roboto Slab"/>
          <w:color w:val="404040"/>
          <w:sz w:val="23"/>
          <w:szCs w:val="23"/>
          <w:bdr w:val="none" w:sz="0" w:space="0" w:color="auto" w:frame="1"/>
        </w:rPr>
        <w:t xml:space="preserve"> et avantages, donc le choix dépendra des besoins spécifiques du projet et des préférences de l'équipe de développement. Voici une liste de certains des </w:t>
      </w:r>
      <w:proofErr w:type="spellStart"/>
      <w:r w:rsidRPr="00A52768">
        <w:rPr>
          <w:rFonts w:ascii="inherit" w:hAnsi="inherit" w:cs="Roboto Slab"/>
          <w:color w:val="404040"/>
          <w:sz w:val="23"/>
          <w:szCs w:val="23"/>
          <w:bdr w:val="none" w:sz="0" w:space="0" w:color="auto" w:frame="1"/>
        </w:rPr>
        <w:t>frameworks</w:t>
      </w:r>
      <w:proofErr w:type="spellEnd"/>
      <w:r w:rsidRPr="00A52768">
        <w:rPr>
          <w:rFonts w:ascii="inherit" w:hAnsi="inherit" w:cs="Roboto Slab"/>
          <w:color w:val="404040"/>
          <w:sz w:val="23"/>
          <w:szCs w:val="23"/>
          <w:bdr w:val="none" w:sz="0" w:space="0" w:color="auto" w:frame="1"/>
        </w:rPr>
        <w:t xml:space="preserve"> populaires qui adoptent l'</w:t>
      </w:r>
      <w:r w:rsidRPr="00A52768">
        <w:rPr>
          <w:rFonts w:ascii="inherit" w:hAnsi="inherit" w:cs="Roboto Slab"/>
          <w:b/>
          <w:bCs/>
          <w:color w:val="404040"/>
          <w:sz w:val="23"/>
          <w:szCs w:val="23"/>
          <w:bdr w:val="none" w:sz="0" w:space="0" w:color="auto" w:frame="1"/>
        </w:rPr>
        <w:t>API REST</w:t>
      </w:r>
      <w:r w:rsidRPr="00A52768">
        <w:rPr>
          <w:rFonts w:ascii="inherit" w:hAnsi="inherit" w:cs="Roboto Slab"/>
          <w:color w:val="404040"/>
          <w:sz w:val="23"/>
          <w:szCs w:val="23"/>
          <w:bdr w:val="none" w:sz="0" w:space="0" w:color="auto" w:frame="1"/>
        </w:rPr>
        <w:t> pour faciliter la création d'applications web et services :</w:t>
      </w:r>
    </w:p>
    <w:p w14:paraId="13355DAD" w14:textId="77777777" w:rsidR="00A52768" w:rsidRPr="00A52768" w:rsidRDefault="00A52768" w:rsidP="00A52768">
      <w:pPr>
        <w:numPr>
          <w:ilvl w:val="0"/>
          <w:numId w:val="5"/>
        </w:numPr>
        <w:shd w:val="clear" w:color="auto" w:fill="FFFFFF"/>
        <w:spacing w:after="0" w:line="240" w:lineRule="auto"/>
        <w:ind w:left="1440"/>
        <w:textAlignment w:val="baseline"/>
        <w:divId w:val="672876386"/>
        <w:rPr>
          <w:rFonts w:ascii="inherit" w:eastAsia="Times New Roman" w:hAnsi="inherit" w:cs="Roboto Slab"/>
          <w:color w:val="404040"/>
          <w:sz w:val="23"/>
          <w:szCs w:val="23"/>
          <w:bdr w:val="none" w:sz="0" w:space="0" w:color="auto" w:frame="1"/>
        </w:rPr>
      </w:pPr>
      <w:r w:rsidRPr="00A52768">
        <w:rPr>
          <w:rFonts w:ascii="inherit" w:eastAsia="Times New Roman" w:hAnsi="inherit" w:cs="Roboto Slab"/>
          <w:b/>
          <w:bCs/>
          <w:color w:val="0975C3"/>
          <w:sz w:val="23"/>
          <w:szCs w:val="23"/>
          <w:bdr w:val="none" w:sz="0" w:space="0" w:color="auto" w:frame="1"/>
        </w:rPr>
        <w:t xml:space="preserve">Django REST </w:t>
      </w:r>
      <w:proofErr w:type="spellStart"/>
      <w:r w:rsidRPr="00A52768">
        <w:rPr>
          <w:rFonts w:ascii="inherit" w:eastAsia="Times New Roman" w:hAnsi="inherit" w:cs="Roboto Slab"/>
          <w:b/>
          <w:bCs/>
          <w:color w:val="0975C3"/>
          <w:sz w:val="23"/>
          <w:szCs w:val="23"/>
          <w:bdr w:val="none" w:sz="0" w:space="0" w:color="auto" w:frame="1"/>
        </w:rPr>
        <w:t>framework</w:t>
      </w:r>
      <w:proofErr w:type="spellEnd"/>
      <w:r w:rsidRPr="00A52768">
        <w:rPr>
          <w:rFonts w:ascii="inherit" w:eastAsia="Times New Roman" w:hAnsi="inherit" w:cs="Roboto Slab"/>
          <w:b/>
          <w:bCs/>
          <w:color w:val="0975C3"/>
          <w:sz w:val="23"/>
          <w:szCs w:val="23"/>
          <w:bdr w:val="none" w:sz="0" w:space="0" w:color="auto" w:frame="1"/>
        </w:rPr>
        <w:t xml:space="preserve"> (Python) :</w:t>
      </w:r>
      <w:r w:rsidRPr="00A52768">
        <w:rPr>
          <w:rFonts w:ascii="inherit" w:eastAsia="Times New Roman" w:hAnsi="inherit" w:cs="Roboto Slab"/>
          <w:color w:val="404040"/>
          <w:sz w:val="23"/>
          <w:szCs w:val="23"/>
          <w:bdr w:val="none" w:sz="0" w:space="0" w:color="auto" w:frame="1"/>
        </w:rPr>
        <w:t xml:space="preserve"> Une extension puissante pour Django qui facilite la création rapide et flexible d'API </w:t>
      </w:r>
      <w:proofErr w:type="spellStart"/>
      <w:r w:rsidRPr="00A52768">
        <w:rPr>
          <w:rFonts w:ascii="inherit" w:eastAsia="Times New Roman" w:hAnsi="inherit" w:cs="Roboto Slab"/>
          <w:color w:val="404040"/>
          <w:sz w:val="23"/>
          <w:szCs w:val="23"/>
          <w:bdr w:val="none" w:sz="0" w:space="0" w:color="auto" w:frame="1"/>
        </w:rPr>
        <w:t>RESTful</w:t>
      </w:r>
      <w:proofErr w:type="spellEnd"/>
      <w:r w:rsidRPr="00A52768">
        <w:rPr>
          <w:rFonts w:ascii="inherit" w:eastAsia="Times New Roman" w:hAnsi="inherit" w:cs="Roboto Slab"/>
          <w:color w:val="404040"/>
          <w:sz w:val="23"/>
          <w:szCs w:val="23"/>
          <w:bdr w:val="none" w:sz="0" w:space="0" w:color="auto" w:frame="1"/>
        </w:rPr>
        <w:t xml:space="preserve"> en utilisant Python.</w:t>
      </w:r>
    </w:p>
    <w:p w14:paraId="015775C4" w14:textId="77777777" w:rsidR="00A52768" w:rsidRPr="00A52768" w:rsidRDefault="00A52768" w:rsidP="00A52768">
      <w:pPr>
        <w:numPr>
          <w:ilvl w:val="0"/>
          <w:numId w:val="5"/>
        </w:numPr>
        <w:shd w:val="clear" w:color="auto" w:fill="FFFFFF"/>
        <w:spacing w:after="0" w:line="240" w:lineRule="auto"/>
        <w:ind w:left="1440"/>
        <w:textAlignment w:val="baseline"/>
        <w:divId w:val="672876386"/>
        <w:rPr>
          <w:rFonts w:ascii="inherit" w:eastAsia="Times New Roman" w:hAnsi="inherit" w:cs="Roboto Slab"/>
          <w:color w:val="404040"/>
          <w:sz w:val="23"/>
          <w:szCs w:val="23"/>
          <w:bdr w:val="none" w:sz="0" w:space="0" w:color="auto" w:frame="1"/>
        </w:rPr>
      </w:pPr>
      <w:proofErr w:type="spellStart"/>
      <w:r w:rsidRPr="00A52768">
        <w:rPr>
          <w:rFonts w:ascii="inherit" w:eastAsia="Times New Roman" w:hAnsi="inherit" w:cs="Roboto Slab"/>
          <w:b/>
          <w:bCs/>
          <w:color w:val="0975C3"/>
          <w:sz w:val="23"/>
          <w:szCs w:val="23"/>
          <w:bdr w:val="none" w:sz="0" w:space="0" w:color="auto" w:frame="1"/>
        </w:rPr>
        <w:t>Flask-RESTful</w:t>
      </w:r>
      <w:proofErr w:type="spellEnd"/>
      <w:r w:rsidRPr="00A52768">
        <w:rPr>
          <w:rFonts w:ascii="inherit" w:eastAsia="Times New Roman" w:hAnsi="inherit" w:cs="Roboto Slab"/>
          <w:b/>
          <w:bCs/>
          <w:color w:val="0975C3"/>
          <w:sz w:val="23"/>
          <w:szCs w:val="23"/>
          <w:bdr w:val="none" w:sz="0" w:space="0" w:color="auto" w:frame="1"/>
        </w:rPr>
        <w:t xml:space="preserve"> (Python) :</w:t>
      </w:r>
      <w:r w:rsidRPr="00A52768">
        <w:rPr>
          <w:rFonts w:ascii="inherit" w:eastAsia="Times New Roman" w:hAnsi="inherit" w:cs="Roboto Slab"/>
          <w:color w:val="404040"/>
          <w:sz w:val="23"/>
          <w:szCs w:val="23"/>
          <w:bdr w:val="none" w:sz="0" w:space="0" w:color="auto" w:frame="1"/>
        </w:rPr>
        <w:t xml:space="preserve"> Une extension de </w:t>
      </w:r>
      <w:proofErr w:type="spellStart"/>
      <w:r w:rsidRPr="00A52768">
        <w:rPr>
          <w:rFonts w:ascii="inherit" w:eastAsia="Times New Roman" w:hAnsi="inherit" w:cs="Roboto Slab"/>
          <w:color w:val="404040"/>
          <w:sz w:val="23"/>
          <w:szCs w:val="23"/>
          <w:bdr w:val="none" w:sz="0" w:space="0" w:color="auto" w:frame="1"/>
        </w:rPr>
        <w:t>Flask</w:t>
      </w:r>
      <w:proofErr w:type="spellEnd"/>
      <w:r w:rsidRPr="00A52768">
        <w:rPr>
          <w:rFonts w:ascii="inherit" w:eastAsia="Times New Roman" w:hAnsi="inherit" w:cs="Roboto Slab"/>
          <w:color w:val="404040"/>
          <w:sz w:val="23"/>
          <w:szCs w:val="23"/>
          <w:bdr w:val="none" w:sz="0" w:space="0" w:color="auto" w:frame="1"/>
        </w:rPr>
        <w:t xml:space="preserve"> qui permet de créer des API </w:t>
      </w:r>
      <w:proofErr w:type="spellStart"/>
      <w:r w:rsidRPr="00A52768">
        <w:rPr>
          <w:rFonts w:ascii="inherit" w:eastAsia="Times New Roman" w:hAnsi="inherit" w:cs="Roboto Slab"/>
          <w:color w:val="404040"/>
          <w:sz w:val="23"/>
          <w:szCs w:val="23"/>
          <w:bdr w:val="none" w:sz="0" w:space="0" w:color="auto" w:frame="1"/>
        </w:rPr>
        <w:t>RESTful</w:t>
      </w:r>
      <w:proofErr w:type="spellEnd"/>
      <w:r w:rsidRPr="00A52768">
        <w:rPr>
          <w:rFonts w:ascii="inherit" w:eastAsia="Times New Roman" w:hAnsi="inherit" w:cs="Roboto Slab"/>
          <w:color w:val="404040"/>
          <w:sz w:val="23"/>
          <w:szCs w:val="23"/>
          <w:bdr w:val="none" w:sz="0" w:space="0" w:color="auto" w:frame="1"/>
        </w:rPr>
        <w:t xml:space="preserve"> de manière simple et élégante en utilisant Python.</w:t>
      </w:r>
    </w:p>
    <w:p w14:paraId="134D915C" w14:textId="77777777" w:rsidR="00A52768" w:rsidRPr="00A52768" w:rsidRDefault="00A52768" w:rsidP="00A52768">
      <w:pPr>
        <w:numPr>
          <w:ilvl w:val="0"/>
          <w:numId w:val="5"/>
        </w:numPr>
        <w:shd w:val="clear" w:color="auto" w:fill="FFFFFF"/>
        <w:spacing w:after="0" w:line="240" w:lineRule="auto"/>
        <w:ind w:left="1440"/>
        <w:textAlignment w:val="baseline"/>
        <w:divId w:val="672876386"/>
        <w:rPr>
          <w:rFonts w:ascii="inherit" w:eastAsia="Times New Roman" w:hAnsi="inherit" w:cs="Roboto Slab"/>
          <w:color w:val="404040"/>
          <w:sz w:val="23"/>
          <w:szCs w:val="23"/>
          <w:bdr w:val="none" w:sz="0" w:space="0" w:color="auto" w:frame="1"/>
        </w:rPr>
      </w:pPr>
      <w:proofErr w:type="spellStart"/>
      <w:r w:rsidRPr="00A52768">
        <w:rPr>
          <w:rFonts w:ascii="inherit" w:eastAsia="Times New Roman" w:hAnsi="inherit" w:cs="Roboto Slab"/>
          <w:b/>
          <w:bCs/>
          <w:color w:val="0975C3"/>
          <w:sz w:val="23"/>
          <w:szCs w:val="23"/>
          <w:bdr w:val="none" w:sz="0" w:space="0" w:color="auto" w:frame="1"/>
        </w:rPr>
        <w:lastRenderedPageBreak/>
        <w:t>Express.js</w:t>
      </w:r>
      <w:proofErr w:type="spellEnd"/>
      <w:r w:rsidRPr="00A52768">
        <w:rPr>
          <w:rFonts w:ascii="inherit" w:eastAsia="Times New Roman" w:hAnsi="inherit" w:cs="Roboto Slab"/>
          <w:b/>
          <w:bCs/>
          <w:color w:val="0975C3"/>
          <w:sz w:val="23"/>
          <w:szCs w:val="23"/>
          <w:bdr w:val="none" w:sz="0" w:space="0" w:color="auto" w:frame="1"/>
        </w:rPr>
        <w:t xml:space="preserve"> (JavaScript) :</w:t>
      </w:r>
      <w:r w:rsidRPr="00A52768">
        <w:rPr>
          <w:rFonts w:ascii="inherit" w:eastAsia="Times New Roman" w:hAnsi="inherit" w:cs="Roboto Slab"/>
          <w:color w:val="404040"/>
          <w:sz w:val="23"/>
          <w:szCs w:val="23"/>
          <w:bdr w:val="none" w:sz="0" w:space="0" w:color="auto" w:frame="1"/>
        </w:rPr>
        <w:t xml:space="preserve"> Un </w:t>
      </w:r>
      <w:proofErr w:type="spellStart"/>
      <w:r w:rsidRPr="00A52768">
        <w:rPr>
          <w:rFonts w:ascii="inherit" w:eastAsia="Times New Roman" w:hAnsi="inherit" w:cs="Roboto Slab"/>
          <w:color w:val="404040"/>
          <w:sz w:val="23"/>
          <w:szCs w:val="23"/>
          <w:bdr w:val="none" w:sz="0" w:space="0" w:color="auto" w:frame="1"/>
        </w:rPr>
        <w:t>framework</w:t>
      </w:r>
      <w:proofErr w:type="spellEnd"/>
      <w:r w:rsidRPr="00A52768">
        <w:rPr>
          <w:rFonts w:ascii="inherit" w:eastAsia="Times New Roman" w:hAnsi="inherit" w:cs="Roboto Slab"/>
          <w:color w:val="404040"/>
          <w:sz w:val="23"/>
          <w:szCs w:val="23"/>
          <w:bdr w:val="none" w:sz="0" w:space="0" w:color="auto" w:frame="1"/>
        </w:rPr>
        <w:t xml:space="preserve"> web léger et flexible pour </w:t>
      </w:r>
      <w:proofErr w:type="spellStart"/>
      <w:r w:rsidRPr="00A52768">
        <w:rPr>
          <w:rFonts w:ascii="inherit" w:eastAsia="Times New Roman" w:hAnsi="inherit" w:cs="Roboto Slab"/>
          <w:color w:val="404040"/>
          <w:sz w:val="23"/>
          <w:szCs w:val="23"/>
          <w:bdr w:val="none" w:sz="0" w:space="0" w:color="auto" w:frame="1"/>
        </w:rPr>
        <w:t>Node.js</w:t>
      </w:r>
      <w:proofErr w:type="spellEnd"/>
      <w:r w:rsidRPr="00A52768">
        <w:rPr>
          <w:rFonts w:ascii="inherit" w:eastAsia="Times New Roman" w:hAnsi="inherit" w:cs="Roboto Slab"/>
          <w:color w:val="404040"/>
          <w:sz w:val="23"/>
          <w:szCs w:val="23"/>
          <w:bdr w:val="none" w:sz="0" w:space="0" w:color="auto" w:frame="1"/>
        </w:rPr>
        <w:t xml:space="preserve">, souvent utilisé pour créer des API </w:t>
      </w:r>
      <w:proofErr w:type="spellStart"/>
      <w:r w:rsidRPr="00A52768">
        <w:rPr>
          <w:rFonts w:ascii="inherit" w:eastAsia="Times New Roman" w:hAnsi="inherit" w:cs="Roboto Slab"/>
          <w:color w:val="404040"/>
          <w:sz w:val="23"/>
          <w:szCs w:val="23"/>
          <w:bdr w:val="none" w:sz="0" w:space="0" w:color="auto" w:frame="1"/>
        </w:rPr>
        <w:t>RESTful</w:t>
      </w:r>
      <w:proofErr w:type="spellEnd"/>
      <w:r w:rsidRPr="00A52768">
        <w:rPr>
          <w:rFonts w:ascii="inherit" w:eastAsia="Times New Roman" w:hAnsi="inherit" w:cs="Roboto Slab"/>
          <w:color w:val="404040"/>
          <w:sz w:val="23"/>
          <w:szCs w:val="23"/>
          <w:bdr w:val="none" w:sz="0" w:space="0" w:color="auto" w:frame="1"/>
        </w:rPr>
        <w:t xml:space="preserve"> côté serveur en utilisant JavaScript.</w:t>
      </w:r>
    </w:p>
    <w:p w14:paraId="21CE2FE5" w14:textId="77777777" w:rsidR="00A52768" w:rsidRPr="00A52768" w:rsidRDefault="00A52768" w:rsidP="00A52768">
      <w:pPr>
        <w:numPr>
          <w:ilvl w:val="0"/>
          <w:numId w:val="5"/>
        </w:numPr>
        <w:shd w:val="clear" w:color="auto" w:fill="FFFFFF"/>
        <w:spacing w:after="0" w:line="240" w:lineRule="auto"/>
        <w:ind w:left="1440"/>
        <w:textAlignment w:val="baseline"/>
        <w:divId w:val="672876386"/>
        <w:rPr>
          <w:rFonts w:ascii="inherit" w:eastAsia="Times New Roman" w:hAnsi="inherit" w:cs="Roboto Slab"/>
          <w:color w:val="404040"/>
          <w:sz w:val="23"/>
          <w:szCs w:val="23"/>
          <w:bdr w:val="none" w:sz="0" w:space="0" w:color="auto" w:frame="1"/>
        </w:rPr>
      </w:pPr>
      <w:proofErr w:type="spellStart"/>
      <w:r w:rsidRPr="00A52768">
        <w:rPr>
          <w:rFonts w:ascii="inherit" w:eastAsia="Times New Roman" w:hAnsi="inherit" w:cs="Roboto Slab"/>
          <w:b/>
          <w:bCs/>
          <w:color w:val="0975C3"/>
          <w:sz w:val="23"/>
          <w:szCs w:val="23"/>
          <w:bdr w:val="none" w:sz="0" w:space="0" w:color="auto" w:frame="1"/>
        </w:rPr>
        <w:t>Spring</w:t>
      </w:r>
      <w:proofErr w:type="spellEnd"/>
      <w:r w:rsidRPr="00A52768">
        <w:rPr>
          <w:rFonts w:ascii="inherit" w:eastAsia="Times New Roman" w:hAnsi="inherit" w:cs="Roboto Slab"/>
          <w:b/>
          <w:bCs/>
          <w:color w:val="0975C3"/>
          <w:sz w:val="23"/>
          <w:szCs w:val="23"/>
          <w:bdr w:val="none" w:sz="0" w:space="0" w:color="auto" w:frame="1"/>
        </w:rPr>
        <w:t xml:space="preserve"> Boot (Java) :</w:t>
      </w:r>
      <w:r w:rsidRPr="00A52768">
        <w:rPr>
          <w:rFonts w:ascii="inherit" w:eastAsia="Times New Roman" w:hAnsi="inherit" w:cs="Roboto Slab"/>
          <w:color w:val="404040"/>
          <w:sz w:val="23"/>
          <w:szCs w:val="23"/>
          <w:bdr w:val="none" w:sz="0" w:space="0" w:color="auto" w:frame="1"/>
        </w:rPr>
        <w:t xml:space="preserve"> Un </w:t>
      </w:r>
      <w:proofErr w:type="spellStart"/>
      <w:r w:rsidRPr="00A52768">
        <w:rPr>
          <w:rFonts w:ascii="inherit" w:eastAsia="Times New Roman" w:hAnsi="inherit" w:cs="Roboto Slab"/>
          <w:color w:val="404040"/>
          <w:sz w:val="23"/>
          <w:szCs w:val="23"/>
          <w:bdr w:val="none" w:sz="0" w:space="0" w:color="auto" w:frame="1"/>
        </w:rPr>
        <w:t>framework</w:t>
      </w:r>
      <w:proofErr w:type="spellEnd"/>
      <w:r w:rsidRPr="00A52768">
        <w:rPr>
          <w:rFonts w:ascii="inherit" w:eastAsia="Times New Roman" w:hAnsi="inherit" w:cs="Roboto Slab"/>
          <w:color w:val="404040"/>
          <w:sz w:val="23"/>
          <w:szCs w:val="23"/>
          <w:bdr w:val="none" w:sz="0" w:space="0" w:color="auto" w:frame="1"/>
        </w:rPr>
        <w:t xml:space="preserve"> Java populaire qui facilite la création d'API </w:t>
      </w:r>
      <w:proofErr w:type="spellStart"/>
      <w:r w:rsidRPr="00A52768">
        <w:rPr>
          <w:rFonts w:ascii="inherit" w:eastAsia="Times New Roman" w:hAnsi="inherit" w:cs="Roboto Slab"/>
          <w:color w:val="404040"/>
          <w:sz w:val="23"/>
          <w:szCs w:val="23"/>
          <w:bdr w:val="none" w:sz="0" w:space="0" w:color="auto" w:frame="1"/>
        </w:rPr>
        <w:t>RESTful</w:t>
      </w:r>
      <w:proofErr w:type="spellEnd"/>
      <w:r w:rsidRPr="00A52768">
        <w:rPr>
          <w:rFonts w:ascii="inherit" w:eastAsia="Times New Roman" w:hAnsi="inherit" w:cs="Roboto Slab"/>
          <w:color w:val="404040"/>
          <w:sz w:val="23"/>
          <w:szCs w:val="23"/>
          <w:bdr w:val="none" w:sz="0" w:space="0" w:color="auto" w:frame="1"/>
        </w:rPr>
        <w:t xml:space="preserve"> sécurisées et évolutives avec </w:t>
      </w:r>
      <w:proofErr w:type="spellStart"/>
      <w:r w:rsidRPr="00A52768">
        <w:rPr>
          <w:rFonts w:ascii="inherit" w:eastAsia="Times New Roman" w:hAnsi="inherit" w:cs="Roboto Slab"/>
          <w:color w:val="404040"/>
          <w:sz w:val="23"/>
          <w:szCs w:val="23"/>
          <w:bdr w:val="none" w:sz="0" w:space="0" w:color="auto" w:frame="1"/>
        </w:rPr>
        <w:t>Spring</w:t>
      </w:r>
      <w:proofErr w:type="spellEnd"/>
      <w:r w:rsidRPr="00A52768">
        <w:rPr>
          <w:rFonts w:ascii="inherit" w:eastAsia="Times New Roman" w:hAnsi="inherit" w:cs="Roboto Slab"/>
          <w:color w:val="404040"/>
          <w:sz w:val="23"/>
          <w:szCs w:val="23"/>
          <w:bdr w:val="none" w:sz="0" w:space="0" w:color="auto" w:frame="1"/>
        </w:rPr>
        <w:t>.</w:t>
      </w:r>
    </w:p>
    <w:p w14:paraId="7E102F61" w14:textId="77777777" w:rsidR="00A52768" w:rsidRPr="00A52768" w:rsidRDefault="00A52768" w:rsidP="00A52768">
      <w:pPr>
        <w:numPr>
          <w:ilvl w:val="0"/>
          <w:numId w:val="5"/>
        </w:numPr>
        <w:shd w:val="clear" w:color="auto" w:fill="FFFFFF"/>
        <w:spacing w:after="0" w:line="240" w:lineRule="auto"/>
        <w:ind w:left="1440"/>
        <w:textAlignment w:val="baseline"/>
        <w:divId w:val="672876386"/>
        <w:rPr>
          <w:rFonts w:ascii="inherit" w:eastAsia="Times New Roman" w:hAnsi="inherit" w:cs="Roboto Slab"/>
          <w:color w:val="404040"/>
          <w:sz w:val="23"/>
          <w:szCs w:val="23"/>
          <w:bdr w:val="none" w:sz="0" w:space="0" w:color="auto" w:frame="1"/>
        </w:rPr>
      </w:pPr>
      <w:r w:rsidRPr="00A52768">
        <w:rPr>
          <w:rFonts w:ascii="inherit" w:eastAsia="Times New Roman" w:hAnsi="inherit" w:cs="Roboto Slab"/>
          <w:b/>
          <w:bCs/>
          <w:color w:val="0975C3"/>
          <w:sz w:val="23"/>
          <w:szCs w:val="23"/>
          <w:bdr w:val="none" w:sz="0" w:space="0" w:color="auto" w:frame="1"/>
        </w:rPr>
        <w:t>ASP.NET Web API (C#) :</w:t>
      </w:r>
      <w:r w:rsidRPr="00A52768">
        <w:rPr>
          <w:rFonts w:ascii="inherit" w:eastAsia="Times New Roman" w:hAnsi="inherit" w:cs="Roboto Slab"/>
          <w:color w:val="404040"/>
          <w:sz w:val="23"/>
          <w:szCs w:val="23"/>
          <w:bdr w:val="none" w:sz="0" w:space="0" w:color="auto" w:frame="1"/>
        </w:rPr>
        <w:t xml:space="preserve"> Un </w:t>
      </w:r>
      <w:proofErr w:type="spellStart"/>
      <w:r w:rsidRPr="00A52768">
        <w:rPr>
          <w:rFonts w:ascii="inherit" w:eastAsia="Times New Roman" w:hAnsi="inherit" w:cs="Roboto Slab"/>
          <w:color w:val="404040"/>
          <w:sz w:val="23"/>
          <w:szCs w:val="23"/>
          <w:bdr w:val="none" w:sz="0" w:space="0" w:color="auto" w:frame="1"/>
        </w:rPr>
        <w:t>framework</w:t>
      </w:r>
      <w:proofErr w:type="spellEnd"/>
      <w:r w:rsidRPr="00A52768">
        <w:rPr>
          <w:rFonts w:ascii="inherit" w:eastAsia="Times New Roman" w:hAnsi="inherit" w:cs="Roboto Slab"/>
          <w:color w:val="404040"/>
          <w:sz w:val="23"/>
          <w:szCs w:val="23"/>
          <w:bdr w:val="none" w:sz="0" w:space="0" w:color="auto" w:frame="1"/>
        </w:rPr>
        <w:t xml:space="preserve"> pour construire des API </w:t>
      </w:r>
      <w:proofErr w:type="spellStart"/>
      <w:r w:rsidRPr="00A52768">
        <w:rPr>
          <w:rFonts w:ascii="inherit" w:eastAsia="Times New Roman" w:hAnsi="inherit" w:cs="Roboto Slab"/>
          <w:color w:val="404040"/>
          <w:sz w:val="23"/>
          <w:szCs w:val="23"/>
          <w:bdr w:val="none" w:sz="0" w:space="0" w:color="auto" w:frame="1"/>
        </w:rPr>
        <w:t>RESTful</w:t>
      </w:r>
      <w:proofErr w:type="spellEnd"/>
      <w:r w:rsidRPr="00A52768">
        <w:rPr>
          <w:rFonts w:ascii="inherit" w:eastAsia="Times New Roman" w:hAnsi="inherit" w:cs="Roboto Slab"/>
          <w:color w:val="404040"/>
          <w:sz w:val="23"/>
          <w:szCs w:val="23"/>
          <w:bdr w:val="none" w:sz="0" w:space="0" w:color="auto" w:frame="1"/>
        </w:rPr>
        <w:t xml:space="preserve"> en utilisant C# sur la plateforme .NET.</w:t>
      </w:r>
    </w:p>
    <w:p w14:paraId="4DF693DC" w14:textId="77777777" w:rsidR="00A52768" w:rsidRPr="00A52768" w:rsidRDefault="00A52768" w:rsidP="00A52768">
      <w:pPr>
        <w:numPr>
          <w:ilvl w:val="0"/>
          <w:numId w:val="5"/>
        </w:numPr>
        <w:shd w:val="clear" w:color="auto" w:fill="FFFFFF"/>
        <w:spacing w:after="0" w:line="240" w:lineRule="auto"/>
        <w:ind w:left="1440"/>
        <w:textAlignment w:val="baseline"/>
        <w:divId w:val="672876386"/>
        <w:rPr>
          <w:rFonts w:ascii="inherit" w:eastAsia="Times New Roman" w:hAnsi="inherit" w:cs="Roboto Slab"/>
          <w:color w:val="404040"/>
          <w:sz w:val="23"/>
          <w:szCs w:val="23"/>
          <w:bdr w:val="none" w:sz="0" w:space="0" w:color="auto" w:frame="1"/>
        </w:rPr>
      </w:pPr>
      <w:r w:rsidRPr="00A52768">
        <w:rPr>
          <w:rFonts w:ascii="inherit" w:eastAsia="Times New Roman" w:hAnsi="inherit" w:cs="Roboto Slab"/>
          <w:b/>
          <w:bCs/>
          <w:color w:val="0975C3"/>
          <w:sz w:val="23"/>
          <w:szCs w:val="23"/>
          <w:bdr w:val="none" w:sz="0" w:space="0" w:color="auto" w:frame="1"/>
        </w:rPr>
        <w:t>Ruby on Rails (Ruby) :</w:t>
      </w:r>
      <w:r w:rsidRPr="00A52768">
        <w:rPr>
          <w:rFonts w:ascii="inherit" w:eastAsia="Times New Roman" w:hAnsi="inherit" w:cs="Roboto Slab"/>
          <w:color w:val="404040"/>
          <w:sz w:val="23"/>
          <w:szCs w:val="23"/>
          <w:bdr w:val="none" w:sz="0" w:space="0" w:color="auto" w:frame="1"/>
        </w:rPr>
        <w:t xml:space="preserve"> Un </w:t>
      </w:r>
      <w:proofErr w:type="spellStart"/>
      <w:r w:rsidRPr="00A52768">
        <w:rPr>
          <w:rFonts w:ascii="inherit" w:eastAsia="Times New Roman" w:hAnsi="inherit" w:cs="Roboto Slab"/>
          <w:color w:val="404040"/>
          <w:sz w:val="23"/>
          <w:szCs w:val="23"/>
          <w:bdr w:val="none" w:sz="0" w:space="0" w:color="auto" w:frame="1"/>
        </w:rPr>
        <w:t>framework</w:t>
      </w:r>
      <w:proofErr w:type="spellEnd"/>
      <w:r w:rsidRPr="00A52768">
        <w:rPr>
          <w:rFonts w:ascii="inherit" w:eastAsia="Times New Roman" w:hAnsi="inherit" w:cs="Roboto Slab"/>
          <w:color w:val="404040"/>
          <w:sz w:val="23"/>
          <w:szCs w:val="23"/>
          <w:bdr w:val="none" w:sz="0" w:space="0" w:color="auto" w:frame="1"/>
        </w:rPr>
        <w:t xml:space="preserve"> Ruby qui facilite le développement d'API </w:t>
      </w:r>
      <w:proofErr w:type="spellStart"/>
      <w:r w:rsidRPr="00A52768">
        <w:rPr>
          <w:rFonts w:ascii="inherit" w:eastAsia="Times New Roman" w:hAnsi="inherit" w:cs="Roboto Slab"/>
          <w:color w:val="404040"/>
          <w:sz w:val="23"/>
          <w:szCs w:val="23"/>
          <w:bdr w:val="none" w:sz="0" w:space="0" w:color="auto" w:frame="1"/>
        </w:rPr>
        <w:t>RESTful</w:t>
      </w:r>
      <w:proofErr w:type="spellEnd"/>
      <w:r w:rsidRPr="00A52768">
        <w:rPr>
          <w:rFonts w:ascii="inherit" w:eastAsia="Times New Roman" w:hAnsi="inherit" w:cs="Roboto Slab"/>
          <w:color w:val="404040"/>
          <w:sz w:val="23"/>
          <w:szCs w:val="23"/>
          <w:bdr w:val="none" w:sz="0" w:space="0" w:color="auto" w:frame="1"/>
        </w:rPr>
        <w:t xml:space="preserve"> en utilisant le langage Ruby.</w:t>
      </w:r>
    </w:p>
    <w:p w14:paraId="07934BA6" w14:textId="77777777" w:rsidR="00A52768" w:rsidRPr="00A52768" w:rsidRDefault="00A52768" w:rsidP="00A52768">
      <w:pPr>
        <w:numPr>
          <w:ilvl w:val="0"/>
          <w:numId w:val="5"/>
        </w:numPr>
        <w:shd w:val="clear" w:color="auto" w:fill="FFFFFF"/>
        <w:spacing w:after="0" w:line="240" w:lineRule="auto"/>
        <w:ind w:left="1440"/>
        <w:textAlignment w:val="baseline"/>
        <w:divId w:val="672876386"/>
        <w:rPr>
          <w:rFonts w:ascii="inherit" w:eastAsia="Times New Roman" w:hAnsi="inherit" w:cs="Roboto Slab"/>
          <w:color w:val="404040"/>
          <w:sz w:val="23"/>
          <w:szCs w:val="23"/>
          <w:bdr w:val="none" w:sz="0" w:space="0" w:color="auto" w:frame="1"/>
        </w:rPr>
      </w:pPr>
      <w:proofErr w:type="spellStart"/>
      <w:r w:rsidRPr="00A52768">
        <w:rPr>
          <w:rFonts w:ascii="inherit" w:eastAsia="Times New Roman" w:hAnsi="inherit" w:cs="Roboto Slab"/>
          <w:b/>
          <w:bCs/>
          <w:color w:val="0975C3"/>
          <w:sz w:val="23"/>
          <w:szCs w:val="23"/>
          <w:bdr w:val="none" w:sz="0" w:space="0" w:color="auto" w:frame="1"/>
        </w:rPr>
        <w:t>Laravel</w:t>
      </w:r>
      <w:proofErr w:type="spellEnd"/>
      <w:r w:rsidRPr="00A52768">
        <w:rPr>
          <w:rFonts w:ascii="inherit" w:eastAsia="Times New Roman" w:hAnsi="inherit" w:cs="Roboto Slab"/>
          <w:b/>
          <w:bCs/>
          <w:color w:val="0975C3"/>
          <w:sz w:val="23"/>
          <w:szCs w:val="23"/>
          <w:bdr w:val="none" w:sz="0" w:space="0" w:color="auto" w:frame="1"/>
        </w:rPr>
        <w:t xml:space="preserve"> (PHP) :</w:t>
      </w:r>
      <w:r w:rsidRPr="00A52768">
        <w:rPr>
          <w:rFonts w:ascii="inherit" w:eastAsia="Times New Roman" w:hAnsi="inherit" w:cs="Roboto Slab"/>
          <w:color w:val="404040"/>
          <w:sz w:val="23"/>
          <w:szCs w:val="23"/>
          <w:bdr w:val="none" w:sz="0" w:space="0" w:color="auto" w:frame="1"/>
        </w:rPr>
        <w:t xml:space="preserve"> Un </w:t>
      </w:r>
      <w:proofErr w:type="spellStart"/>
      <w:r w:rsidRPr="00A52768">
        <w:rPr>
          <w:rFonts w:ascii="inherit" w:eastAsia="Times New Roman" w:hAnsi="inherit" w:cs="Roboto Slab"/>
          <w:color w:val="404040"/>
          <w:sz w:val="23"/>
          <w:szCs w:val="23"/>
          <w:bdr w:val="none" w:sz="0" w:space="0" w:color="auto" w:frame="1"/>
        </w:rPr>
        <w:t>framework</w:t>
      </w:r>
      <w:proofErr w:type="spellEnd"/>
      <w:r w:rsidRPr="00A52768">
        <w:rPr>
          <w:rFonts w:ascii="inherit" w:eastAsia="Times New Roman" w:hAnsi="inherit" w:cs="Roboto Slab"/>
          <w:color w:val="404040"/>
          <w:sz w:val="23"/>
          <w:szCs w:val="23"/>
          <w:bdr w:val="none" w:sz="0" w:space="0" w:color="auto" w:frame="1"/>
        </w:rPr>
        <w:t xml:space="preserve"> PHP populaire qui offre un support complet pour la création d'API </w:t>
      </w:r>
      <w:proofErr w:type="spellStart"/>
      <w:r w:rsidRPr="00A52768">
        <w:rPr>
          <w:rFonts w:ascii="inherit" w:eastAsia="Times New Roman" w:hAnsi="inherit" w:cs="Roboto Slab"/>
          <w:color w:val="404040"/>
          <w:sz w:val="23"/>
          <w:szCs w:val="23"/>
          <w:bdr w:val="none" w:sz="0" w:space="0" w:color="auto" w:frame="1"/>
        </w:rPr>
        <w:t>RESTful</w:t>
      </w:r>
      <w:proofErr w:type="spellEnd"/>
      <w:r w:rsidRPr="00A52768">
        <w:rPr>
          <w:rFonts w:ascii="inherit" w:eastAsia="Times New Roman" w:hAnsi="inherit" w:cs="Roboto Slab"/>
          <w:color w:val="404040"/>
          <w:sz w:val="23"/>
          <w:szCs w:val="23"/>
          <w:bdr w:val="none" w:sz="0" w:space="0" w:color="auto" w:frame="1"/>
        </w:rPr>
        <w:t>.</w:t>
      </w:r>
    </w:p>
    <w:p w14:paraId="38C9C1EC" w14:textId="77777777" w:rsidR="00A52768" w:rsidRPr="00A52768" w:rsidRDefault="00A52768" w:rsidP="00A52768">
      <w:pPr>
        <w:numPr>
          <w:ilvl w:val="0"/>
          <w:numId w:val="5"/>
        </w:numPr>
        <w:shd w:val="clear" w:color="auto" w:fill="FFFFFF"/>
        <w:spacing w:after="0" w:line="240" w:lineRule="auto"/>
        <w:ind w:left="1440"/>
        <w:textAlignment w:val="baseline"/>
        <w:divId w:val="672876386"/>
        <w:rPr>
          <w:rFonts w:ascii="inherit" w:eastAsia="Times New Roman" w:hAnsi="inherit" w:cs="Roboto Slab"/>
          <w:color w:val="404040"/>
          <w:sz w:val="23"/>
          <w:szCs w:val="23"/>
          <w:bdr w:val="none" w:sz="0" w:space="0" w:color="auto" w:frame="1"/>
        </w:rPr>
      </w:pPr>
      <w:proofErr w:type="spellStart"/>
      <w:r w:rsidRPr="00A52768">
        <w:rPr>
          <w:rFonts w:ascii="inherit" w:eastAsia="Times New Roman" w:hAnsi="inherit" w:cs="Roboto Slab"/>
          <w:b/>
          <w:bCs/>
          <w:color w:val="0975C3"/>
          <w:sz w:val="23"/>
          <w:szCs w:val="23"/>
          <w:bdr w:val="none" w:sz="0" w:space="0" w:color="auto" w:frame="1"/>
        </w:rPr>
        <w:t>Hapi.js</w:t>
      </w:r>
      <w:proofErr w:type="spellEnd"/>
      <w:r w:rsidRPr="00A52768">
        <w:rPr>
          <w:rFonts w:ascii="inherit" w:eastAsia="Times New Roman" w:hAnsi="inherit" w:cs="Roboto Slab"/>
          <w:b/>
          <w:bCs/>
          <w:color w:val="0975C3"/>
          <w:sz w:val="23"/>
          <w:szCs w:val="23"/>
          <w:bdr w:val="none" w:sz="0" w:space="0" w:color="auto" w:frame="1"/>
        </w:rPr>
        <w:t xml:space="preserve"> (JavaScript) :</w:t>
      </w:r>
      <w:r w:rsidRPr="00A52768">
        <w:rPr>
          <w:rFonts w:ascii="inherit" w:eastAsia="Times New Roman" w:hAnsi="inherit" w:cs="Roboto Slab"/>
          <w:color w:val="404040"/>
          <w:sz w:val="23"/>
          <w:szCs w:val="23"/>
          <w:bdr w:val="none" w:sz="0" w:space="0" w:color="auto" w:frame="1"/>
        </w:rPr>
        <w:t xml:space="preserve"> Un </w:t>
      </w:r>
      <w:proofErr w:type="spellStart"/>
      <w:r w:rsidRPr="00A52768">
        <w:rPr>
          <w:rFonts w:ascii="inherit" w:eastAsia="Times New Roman" w:hAnsi="inherit" w:cs="Roboto Slab"/>
          <w:color w:val="404040"/>
          <w:sz w:val="23"/>
          <w:szCs w:val="23"/>
          <w:bdr w:val="none" w:sz="0" w:space="0" w:color="auto" w:frame="1"/>
        </w:rPr>
        <w:t>framework</w:t>
      </w:r>
      <w:proofErr w:type="spellEnd"/>
      <w:r w:rsidRPr="00A52768">
        <w:rPr>
          <w:rFonts w:ascii="inherit" w:eastAsia="Times New Roman" w:hAnsi="inherit" w:cs="Roboto Slab"/>
          <w:color w:val="404040"/>
          <w:sz w:val="23"/>
          <w:szCs w:val="23"/>
          <w:bdr w:val="none" w:sz="0" w:space="0" w:color="auto" w:frame="1"/>
        </w:rPr>
        <w:t xml:space="preserve"> JavaScript pour </w:t>
      </w:r>
      <w:proofErr w:type="spellStart"/>
      <w:r w:rsidRPr="00A52768">
        <w:rPr>
          <w:rFonts w:ascii="inherit" w:eastAsia="Times New Roman" w:hAnsi="inherit" w:cs="Roboto Slab"/>
          <w:color w:val="404040"/>
          <w:sz w:val="23"/>
          <w:szCs w:val="23"/>
          <w:bdr w:val="none" w:sz="0" w:space="0" w:color="auto" w:frame="1"/>
        </w:rPr>
        <w:t>Node.js</w:t>
      </w:r>
      <w:proofErr w:type="spellEnd"/>
      <w:r w:rsidRPr="00A52768">
        <w:rPr>
          <w:rFonts w:ascii="inherit" w:eastAsia="Times New Roman" w:hAnsi="inherit" w:cs="Roboto Slab"/>
          <w:color w:val="404040"/>
          <w:sz w:val="23"/>
          <w:szCs w:val="23"/>
          <w:bdr w:val="none" w:sz="0" w:space="0" w:color="auto" w:frame="1"/>
        </w:rPr>
        <w:t xml:space="preserve">, qui facilite la création d'API </w:t>
      </w:r>
      <w:proofErr w:type="spellStart"/>
      <w:r w:rsidRPr="00A52768">
        <w:rPr>
          <w:rFonts w:ascii="inherit" w:eastAsia="Times New Roman" w:hAnsi="inherit" w:cs="Roboto Slab"/>
          <w:color w:val="404040"/>
          <w:sz w:val="23"/>
          <w:szCs w:val="23"/>
          <w:bdr w:val="none" w:sz="0" w:space="0" w:color="auto" w:frame="1"/>
        </w:rPr>
        <w:t>RESTful</w:t>
      </w:r>
      <w:proofErr w:type="spellEnd"/>
      <w:r w:rsidRPr="00A52768">
        <w:rPr>
          <w:rFonts w:ascii="inherit" w:eastAsia="Times New Roman" w:hAnsi="inherit" w:cs="Roboto Slab"/>
          <w:color w:val="404040"/>
          <w:sz w:val="23"/>
          <w:szCs w:val="23"/>
          <w:bdr w:val="none" w:sz="0" w:space="0" w:color="auto" w:frame="1"/>
        </w:rPr>
        <w:t xml:space="preserve"> robustes et modulaires.</w:t>
      </w:r>
    </w:p>
    <w:p w14:paraId="2F21516E" w14:textId="77777777" w:rsidR="00A52768" w:rsidRPr="00A52768" w:rsidRDefault="00A52768" w:rsidP="00A52768">
      <w:pPr>
        <w:numPr>
          <w:ilvl w:val="0"/>
          <w:numId w:val="5"/>
        </w:numPr>
        <w:shd w:val="clear" w:color="auto" w:fill="FFFFFF"/>
        <w:spacing w:after="0" w:line="240" w:lineRule="auto"/>
        <w:ind w:left="1440"/>
        <w:textAlignment w:val="baseline"/>
        <w:divId w:val="672876386"/>
        <w:rPr>
          <w:rFonts w:ascii="inherit" w:eastAsia="Times New Roman" w:hAnsi="inherit" w:cs="Roboto Slab"/>
          <w:color w:val="404040"/>
          <w:sz w:val="23"/>
          <w:szCs w:val="23"/>
          <w:bdr w:val="none" w:sz="0" w:space="0" w:color="auto" w:frame="1"/>
        </w:rPr>
      </w:pPr>
      <w:r w:rsidRPr="00A52768">
        <w:rPr>
          <w:rFonts w:ascii="inherit" w:eastAsia="Times New Roman" w:hAnsi="inherit" w:cs="Roboto Slab"/>
          <w:b/>
          <w:bCs/>
          <w:color w:val="0975C3"/>
          <w:sz w:val="23"/>
          <w:szCs w:val="23"/>
          <w:bdr w:val="none" w:sz="0" w:space="0" w:color="auto" w:frame="1"/>
        </w:rPr>
        <w:t>Play Framework (Scala) :</w:t>
      </w:r>
      <w:r w:rsidRPr="00A52768">
        <w:rPr>
          <w:rFonts w:ascii="inherit" w:eastAsia="Times New Roman" w:hAnsi="inherit" w:cs="Roboto Slab"/>
          <w:color w:val="404040"/>
          <w:sz w:val="23"/>
          <w:szCs w:val="23"/>
          <w:bdr w:val="none" w:sz="0" w:space="0" w:color="auto" w:frame="1"/>
        </w:rPr>
        <w:t xml:space="preserve"> Un </w:t>
      </w:r>
      <w:proofErr w:type="spellStart"/>
      <w:r w:rsidRPr="00A52768">
        <w:rPr>
          <w:rFonts w:ascii="inherit" w:eastAsia="Times New Roman" w:hAnsi="inherit" w:cs="Roboto Slab"/>
          <w:color w:val="404040"/>
          <w:sz w:val="23"/>
          <w:szCs w:val="23"/>
          <w:bdr w:val="none" w:sz="0" w:space="0" w:color="auto" w:frame="1"/>
        </w:rPr>
        <w:t>framework</w:t>
      </w:r>
      <w:proofErr w:type="spellEnd"/>
      <w:r w:rsidRPr="00A52768">
        <w:rPr>
          <w:rFonts w:ascii="inherit" w:eastAsia="Times New Roman" w:hAnsi="inherit" w:cs="Roboto Slab"/>
          <w:color w:val="404040"/>
          <w:sz w:val="23"/>
          <w:szCs w:val="23"/>
          <w:bdr w:val="none" w:sz="0" w:space="0" w:color="auto" w:frame="1"/>
        </w:rPr>
        <w:t xml:space="preserve"> web basé sur Scala et Java, qui offre une prise en charge native pour les API </w:t>
      </w:r>
      <w:proofErr w:type="spellStart"/>
      <w:r w:rsidRPr="00A52768">
        <w:rPr>
          <w:rFonts w:ascii="inherit" w:eastAsia="Times New Roman" w:hAnsi="inherit" w:cs="Roboto Slab"/>
          <w:color w:val="404040"/>
          <w:sz w:val="23"/>
          <w:szCs w:val="23"/>
          <w:bdr w:val="none" w:sz="0" w:space="0" w:color="auto" w:frame="1"/>
        </w:rPr>
        <w:t>RESTful</w:t>
      </w:r>
      <w:proofErr w:type="spellEnd"/>
      <w:r w:rsidRPr="00A52768">
        <w:rPr>
          <w:rFonts w:ascii="inherit" w:eastAsia="Times New Roman" w:hAnsi="inherit" w:cs="Roboto Slab"/>
          <w:color w:val="404040"/>
          <w:sz w:val="23"/>
          <w:szCs w:val="23"/>
          <w:bdr w:val="none" w:sz="0" w:space="0" w:color="auto" w:frame="1"/>
        </w:rPr>
        <w:t>.</w:t>
      </w:r>
    </w:p>
    <w:p w14:paraId="2C3DA282" w14:textId="77777777" w:rsidR="00A52768" w:rsidRPr="00A52768" w:rsidRDefault="00A52768" w:rsidP="00A52768">
      <w:pPr>
        <w:numPr>
          <w:ilvl w:val="0"/>
          <w:numId w:val="5"/>
        </w:numPr>
        <w:shd w:val="clear" w:color="auto" w:fill="FFFFFF"/>
        <w:spacing w:after="0" w:line="240" w:lineRule="auto"/>
        <w:ind w:left="1440"/>
        <w:textAlignment w:val="baseline"/>
        <w:divId w:val="672876386"/>
        <w:rPr>
          <w:rFonts w:ascii="inherit" w:eastAsia="Times New Roman" w:hAnsi="inherit" w:cs="Roboto Slab"/>
          <w:color w:val="404040"/>
          <w:sz w:val="23"/>
          <w:szCs w:val="23"/>
          <w:bdr w:val="none" w:sz="0" w:space="0" w:color="auto" w:frame="1"/>
        </w:rPr>
      </w:pPr>
      <w:r w:rsidRPr="00A52768">
        <w:rPr>
          <w:rFonts w:ascii="inherit" w:eastAsia="Times New Roman" w:hAnsi="inherit" w:cs="Roboto Slab"/>
          <w:b/>
          <w:bCs/>
          <w:color w:val="0975C3"/>
          <w:sz w:val="23"/>
          <w:szCs w:val="23"/>
          <w:bdr w:val="none" w:sz="0" w:space="0" w:color="auto" w:frame="1"/>
        </w:rPr>
        <w:t>Phoenix (Elixir) :</w:t>
      </w:r>
      <w:r w:rsidRPr="00A52768">
        <w:rPr>
          <w:rFonts w:ascii="inherit" w:eastAsia="Times New Roman" w:hAnsi="inherit" w:cs="Roboto Slab"/>
          <w:color w:val="404040"/>
          <w:sz w:val="23"/>
          <w:szCs w:val="23"/>
          <w:bdr w:val="none" w:sz="0" w:space="0" w:color="auto" w:frame="1"/>
        </w:rPr>
        <w:t xml:space="preserve"> Un </w:t>
      </w:r>
      <w:proofErr w:type="spellStart"/>
      <w:r w:rsidRPr="00A52768">
        <w:rPr>
          <w:rFonts w:ascii="inherit" w:eastAsia="Times New Roman" w:hAnsi="inherit" w:cs="Roboto Slab"/>
          <w:color w:val="404040"/>
          <w:sz w:val="23"/>
          <w:szCs w:val="23"/>
          <w:bdr w:val="none" w:sz="0" w:space="0" w:color="auto" w:frame="1"/>
        </w:rPr>
        <w:t>framework</w:t>
      </w:r>
      <w:proofErr w:type="spellEnd"/>
      <w:r w:rsidRPr="00A52768">
        <w:rPr>
          <w:rFonts w:ascii="inherit" w:eastAsia="Times New Roman" w:hAnsi="inherit" w:cs="Roboto Slab"/>
          <w:color w:val="404040"/>
          <w:sz w:val="23"/>
          <w:szCs w:val="23"/>
          <w:bdr w:val="none" w:sz="0" w:space="0" w:color="auto" w:frame="1"/>
        </w:rPr>
        <w:t xml:space="preserve"> web basé sur Elixir, qui permet de créer des API </w:t>
      </w:r>
      <w:proofErr w:type="spellStart"/>
      <w:r w:rsidRPr="00A52768">
        <w:rPr>
          <w:rFonts w:ascii="inherit" w:eastAsia="Times New Roman" w:hAnsi="inherit" w:cs="Roboto Slab"/>
          <w:color w:val="404040"/>
          <w:sz w:val="23"/>
          <w:szCs w:val="23"/>
          <w:bdr w:val="none" w:sz="0" w:space="0" w:color="auto" w:frame="1"/>
        </w:rPr>
        <w:t>RESTful</w:t>
      </w:r>
      <w:proofErr w:type="spellEnd"/>
      <w:r w:rsidRPr="00A52768">
        <w:rPr>
          <w:rFonts w:ascii="inherit" w:eastAsia="Times New Roman" w:hAnsi="inherit" w:cs="Roboto Slab"/>
          <w:color w:val="404040"/>
          <w:sz w:val="23"/>
          <w:szCs w:val="23"/>
          <w:bdr w:val="none" w:sz="0" w:space="0" w:color="auto" w:frame="1"/>
        </w:rPr>
        <w:t xml:space="preserve"> performantes et extensibles.</w:t>
      </w:r>
    </w:p>
    <w:p w14:paraId="53901BE2" w14:textId="77777777" w:rsidR="00A52768" w:rsidRPr="00A52768" w:rsidRDefault="00A52768" w:rsidP="00A52768">
      <w:pPr>
        <w:numPr>
          <w:ilvl w:val="0"/>
          <w:numId w:val="5"/>
        </w:numPr>
        <w:shd w:val="clear" w:color="auto" w:fill="FFFFFF"/>
        <w:spacing w:after="0" w:line="240" w:lineRule="auto"/>
        <w:ind w:left="1440"/>
        <w:textAlignment w:val="baseline"/>
        <w:divId w:val="672876386"/>
        <w:rPr>
          <w:rFonts w:ascii="inherit" w:eastAsia="Times New Roman" w:hAnsi="inherit" w:cs="Roboto Slab"/>
          <w:color w:val="404040"/>
          <w:sz w:val="23"/>
          <w:szCs w:val="23"/>
          <w:bdr w:val="none" w:sz="0" w:space="0" w:color="auto" w:frame="1"/>
        </w:rPr>
      </w:pPr>
      <w:proofErr w:type="spellStart"/>
      <w:r w:rsidRPr="00A52768">
        <w:rPr>
          <w:rFonts w:ascii="inherit" w:eastAsia="Times New Roman" w:hAnsi="inherit" w:cs="Roboto Slab"/>
          <w:b/>
          <w:bCs/>
          <w:color w:val="0975C3"/>
          <w:sz w:val="23"/>
          <w:szCs w:val="23"/>
          <w:bdr w:val="none" w:sz="0" w:space="0" w:color="auto" w:frame="1"/>
        </w:rPr>
        <w:t>FastAPI</w:t>
      </w:r>
      <w:proofErr w:type="spellEnd"/>
      <w:r w:rsidRPr="00A52768">
        <w:rPr>
          <w:rFonts w:ascii="inherit" w:eastAsia="Times New Roman" w:hAnsi="inherit" w:cs="Roboto Slab"/>
          <w:b/>
          <w:bCs/>
          <w:color w:val="0975C3"/>
          <w:sz w:val="23"/>
          <w:szCs w:val="23"/>
          <w:bdr w:val="none" w:sz="0" w:space="0" w:color="auto" w:frame="1"/>
        </w:rPr>
        <w:t xml:space="preserve"> (Python) :</w:t>
      </w:r>
      <w:r w:rsidRPr="00A52768">
        <w:rPr>
          <w:rFonts w:ascii="inherit" w:eastAsia="Times New Roman" w:hAnsi="inherit" w:cs="Roboto Slab"/>
          <w:color w:val="404040"/>
          <w:sz w:val="23"/>
          <w:szCs w:val="23"/>
          <w:bdr w:val="none" w:sz="0" w:space="0" w:color="auto" w:frame="1"/>
        </w:rPr>
        <w:t xml:space="preserve"> Un </w:t>
      </w:r>
      <w:proofErr w:type="spellStart"/>
      <w:r w:rsidRPr="00A52768">
        <w:rPr>
          <w:rFonts w:ascii="inherit" w:eastAsia="Times New Roman" w:hAnsi="inherit" w:cs="Roboto Slab"/>
          <w:color w:val="404040"/>
          <w:sz w:val="23"/>
          <w:szCs w:val="23"/>
          <w:bdr w:val="none" w:sz="0" w:space="0" w:color="auto" w:frame="1"/>
        </w:rPr>
        <w:t>framework</w:t>
      </w:r>
      <w:proofErr w:type="spellEnd"/>
      <w:r w:rsidRPr="00A52768">
        <w:rPr>
          <w:rFonts w:ascii="inherit" w:eastAsia="Times New Roman" w:hAnsi="inherit" w:cs="Roboto Slab"/>
          <w:color w:val="404040"/>
          <w:sz w:val="23"/>
          <w:szCs w:val="23"/>
          <w:bdr w:val="none" w:sz="0" w:space="0" w:color="auto" w:frame="1"/>
        </w:rPr>
        <w:t xml:space="preserve"> Python moderne et rapide pour créer des API </w:t>
      </w:r>
      <w:proofErr w:type="spellStart"/>
      <w:r w:rsidRPr="00A52768">
        <w:rPr>
          <w:rFonts w:ascii="inherit" w:eastAsia="Times New Roman" w:hAnsi="inherit" w:cs="Roboto Slab"/>
          <w:color w:val="404040"/>
          <w:sz w:val="23"/>
          <w:szCs w:val="23"/>
          <w:bdr w:val="none" w:sz="0" w:space="0" w:color="auto" w:frame="1"/>
        </w:rPr>
        <w:t>RESTful</w:t>
      </w:r>
      <w:proofErr w:type="spellEnd"/>
      <w:r w:rsidRPr="00A52768">
        <w:rPr>
          <w:rFonts w:ascii="inherit" w:eastAsia="Times New Roman" w:hAnsi="inherit" w:cs="Roboto Slab"/>
          <w:color w:val="404040"/>
          <w:sz w:val="23"/>
          <w:szCs w:val="23"/>
          <w:bdr w:val="none" w:sz="0" w:space="0" w:color="auto" w:frame="1"/>
        </w:rPr>
        <w:t xml:space="preserve"> basées sur les types Python.</w:t>
      </w:r>
    </w:p>
    <w:p w14:paraId="5A8A91F4" w14:textId="77777777" w:rsidR="00A52768" w:rsidRPr="00A52768" w:rsidRDefault="00A52768" w:rsidP="00A52768">
      <w:pPr>
        <w:numPr>
          <w:ilvl w:val="0"/>
          <w:numId w:val="5"/>
        </w:numPr>
        <w:shd w:val="clear" w:color="auto" w:fill="FFFFFF"/>
        <w:spacing w:after="0" w:line="240" w:lineRule="auto"/>
        <w:ind w:left="1440"/>
        <w:textAlignment w:val="baseline"/>
        <w:divId w:val="672876386"/>
        <w:rPr>
          <w:rFonts w:ascii="inherit" w:eastAsia="Times New Roman" w:hAnsi="inherit" w:cs="Roboto Slab"/>
          <w:color w:val="404040"/>
          <w:sz w:val="23"/>
          <w:szCs w:val="23"/>
          <w:bdr w:val="none" w:sz="0" w:space="0" w:color="auto" w:frame="1"/>
        </w:rPr>
      </w:pPr>
      <w:proofErr w:type="spellStart"/>
      <w:r w:rsidRPr="00A52768">
        <w:rPr>
          <w:rFonts w:ascii="inherit" w:eastAsia="Times New Roman" w:hAnsi="inherit" w:cs="Roboto Slab"/>
          <w:b/>
          <w:bCs/>
          <w:color w:val="0975C3"/>
          <w:sz w:val="23"/>
          <w:szCs w:val="23"/>
          <w:bdr w:val="none" w:sz="0" w:space="0" w:color="auto" w:frame="1"/>
        </w:rPr>
        <w:t>Restify</w:t>
      </w:r>
      <w:proofErr w:type="spellEnd"/>
      <w:r w:rsidRPr="00A52768">
        <w:rPr>
          <w:rFonts w:ascii="inherit" w:eastAsia="Times New Roman" w:hAnsi="inherit" w:cs="Roboto Slab"/>
          <w:b/>
          <w:bCs/>
          <w:color w:val="0975C3"/>
          <w:sz w:val="23"/>
          <w:szCs w:val="23"/>
          <w:bdr w:val="none" w:sz="0" w:space="0" w:color="auto" w:frame="1"/>
        </w:rPr>
        <w:t xml:space="preserve"> (JavaScript) :</w:t>
      </w:r>
      <w:r w:rsidRPr="00A52768">
        <w:rPr>
          <w:rFonts w:ascii="inherit" w:eastAsia="Times New Roman" w:hAnsi="inherit" w:cs="Roboto Slab"/>
          <w:color w:val="404040"/>
          <w:sz w:val="23"/>
          <w:szCs w:val="23"/>
          <w:bdr w:val="none" w:sz="0" w:space="0" w:color="auto" w:frame="1"/>
        </w:rPr>
        <w:t xml:space="preserve"> Un </w:t>
      </w:r>
      <w:proofErr w:type="spellStart"/>
      <w:r w:rsidRPr="00A52768">
        <w:rPr>
          <w:rFonts w:ascii="inherit" w:eastAsia="Times New Roman" w:hAnsi="inherit" w:cs="Roboto Slab"/>
          <w:color w:val="404040"/>
          <w:sz w:val="23"/>
          <w:szCs w:val="23"/>
          <w:bdr w:val="none" w:sz="0" w:space="0" w:color="auto" w:frame="1"/>
        </w:rPr>
        <w:t>framework</w:t>
      </w:r>
      <w:proofErr w:type="spellEnd"/>
      <w:r w:rsidRPr="00A52768">
        <w:rPr>
          <w:rFonts w:ascii="inherit" w:eastAsia="Times New Roman" w:hAnsi="inherit" w:cs="Roboto Slab"/>
          <w:color w:val="404040"/>
          <w:sz w:val="23"/>
          <w:szCs w:val="23"/>
          <w:bdr w:val="none" w:sz="0" w:space="0" w:color="auto" w:frame="1"/>
        </w:rPr>
        <w:t xml:space="preserve"> JavaScript léger et rapide pour </w:t>
      </w:r>
      <w:proofErr w:type="spellStart"/>
      <w:r w:rsidRPr="00A52768">
        <w:rPr>
          <w:rFonts w:ascii="inherit" w:eastAsia="Times New Roman" w:hAnsi="inherit" w:cs="Roboto Slab"/>
          <w:color w:val="404040"/>
          <w:sz w:val="23"/>
          <w:szCs w:val="23"/>
          <w:bdr w:val="none" w:sz="0" w:space="0" w:color="auto" w:frame="1"/>
        </w:rPr>
        <w:t>Node.js</w:t>
      </w:r>
      <w:proofErr w:type="spellEnd"/>
      <w:r w:rsidRPr="00A52768">
        <w:rPr>
          <w:rFonts w:ascii="inherit" w:eastAsia="Times New Roman" w:hAnsi="inherit" w:cs="Roboto Slab"/>
          <w:color w:val="404040"/>
          <w:sz w:val="23"/>
          <w:szCs w:val="23"/>
          <w:bdr w:val="none" w:sz="0" w:space="0" w:color="auto" w:frame="1"/>
        </w:rPr>
        <w:t xml:space="preserve">, conçu pour créer des API </w:t>
      </w:r>
      <w:proofErr w:type="spellStart"/>
      <w:r w:rsidRPr="00A52768">
        <w:rPr>
          <w:rFonts w:ascii="inherit" w:eastAsia="Times New Roman" w:hAnsi="inherit" w:cs="Roboto Slab"/>
          <w:color w:val="404040"/>
          <w:sz w:val="23"/>
          <w:szCs w:val="23"/>
          <w:bdr w:val="none" w:sz="0" w:space="0" w:color="auto" w:frame="1"/>
        </w:rPr>
        <w:t>RESTful</w:t>
      </w:r>
      <w:proofErr w:type="spellEnd"/>
      <w:r w:rsidRPr="00A52768">
        <w:rPr>
          <w:rFonts w:ascii="inherit" w:eastAsia="Times New Roman" w:hAnsi="inherit" w:cs="Roboto Slab"/>
          <w:color w:val="404040"/>
          <w:sz w:val="23"/>
          <w:szCs w:val="23"/>
          <w:bdr w:val="none" w:sz="0" w:space="0" w:color="auto" w:frame="1"/>
        </w:rPr>
        <w:t xml:space="preserve"> côté serveur.</w:t>
      </w:r>
    </w:p>
    <w:p w14:paraId="110E2A37" w14:textId="77777777" w:rsidR="00A52768" w:rsidRPr="00A52768" w:rsidRDefault="00A52768" w:rsidP="00A52768">
      <w:pPr>
        <w:numPr>
          <w:ilvl w:val="0"/>
          <w:numId w:val="5"/>
        </w:numPr>
        <w:shd w:val="clear" w:color="auto" w:fill="FFFFFF"/>
        <w:spacing w:after="0" w:line="240" w:lineRule="auto"/>
        <w:ind w:left="1440"/>
        <w:textAlignment w:val="baseline"/>
        <w:divId w:val="672876386"/>
        <w:rPr>
          <w:rFonts w:ascii="inherit" w:eastAsia="Times New Roman" w:hAnsi="inherit" w:cs="Roboto Slab"/>
          <w:color w:val="404040"/>
          <w:sz w:val="23"/>
          <w:szCs w:val="23"/>
          <w:bdr w:val="none" w:sz="0" w:space="0" w:color="auto" w:frame="1"/>
        </w:rPr>
      </w:pPr>
      <w:r w:rsidRPr="00A52768">
        <w:rPr>
          <w:rFonts w:ascii="inherit" w:eastAsia="Times New Roman" w:hAnsi="inherit" w:cs="Roboto Slab"/>
          <w:b/>
          <w:bCs/>
          <w:color w:val="0975C3"/>
          <w:sz w:val="23"/>
          <w:szCs w:val="23"/>
          <w:bdr w:val="none" w:sz="0" w:space="0" w:color="auto" w:frame="1"/>
        </w:rPr>
        <w:t>Jersey (Java) :</w:t>
      </w:r>
      <w:r w:rsidRPr="00A52768">
        <w:rPr>
          <w:rFonts w:ascii="inherit" w:eastAsia="Times New Roman" w:hAnsi="inherit" w:cs="Roboto Slab"/>
          <w:color w:val="404040"/>
          <w:sz w:val="23"/>
          <w:szCs w:val="23"/>
          <w:bdr w:val="none" w:sz="0" w:space="0" w:color="auto" w:frame="1"/>
        </w:rPr>
        <w:t xml:space="preserve"> Un </w:t>
      </w:r>
      <w:proofErr w:type="spellStart"/>
      <w:r w:rsidRPr="00A52768">
        <w:rPr>
          <w:rFonts w:ascii="inherit" w:eastAsia="Times New Roman" w:hAnsi="inherit" w:cs="Roboto Slab"/>
          <w:color w:val="404040"/>
          <w:sz w:val="23"/>
          <w:szCs w:val="23"/>
          <w:bdr w:val="none" w:sz="0" w:space="0" w:color="auto" w:frame="1"/>
        </w:rPr>
        <w:t>framework</w:t>
      </w:r>
      <w:proofErr w:type="spellEnd"/>
      <w:r w:rsidRPr="00A52768">
        <w:rPr>
          <w:rFonts w:ascii="inherit" w:eastAsia="Times New Roman" w:hAnsi="inherit" w:cs="Roboto Slab"/>
          <w:color w:val="404040"/>
          <w:sz w:val="23"/>
          <w:szCs w:val="23"/>
          <w:bdr w:val="none" w:sz="0" w:space="0" w:color="auto" w:frame="1"/>
        </w:rPr>
        <w:t xml:space="preserve"> Java qui implémente la spécification JAX-RS pour faciliter la création d'API </w:t>
      </w:r>
      <w:proofErr w:type="spellStart"/>
      <w:r w:rsidRPr="00A52768">
        <w:rPr>
          <w:rFonts w:ascii="inherit" w:eastAsia="Times New Roman" w:hAnsi="inherit" w:cs="Roboto Slab"/>
          <w:color w:val="404040"/>
          <w:sz w:val="23"/>
          <w:szCs w:val="23"/>
          <w:bdr w:val="none" w:sz="0" w:space="0" w:color="auto" w:frame="1"/>
        </w:rPr>
        <w:t>RESTful</w:t>
      </w:r>
      <w:proofErr w:type="spellEnd"/>
      <w:r w:rsidRPr="00A52768">
        <w:rPr>
          <w:rFonts w:ascii="inherit" w:eastAsia="Times New Roman" w:hAnsi="inherit" w:cs="Roboto Slab"/>
          <w:color w:val="404040"/>
          <w:sz w:val="23"/>
          <w:szCs w:val="23"/>
          <w:bdr w:val="none" w:sz="0" w:space="0" w:color="auto" w:frame="1"/>
        </w:rPr>
        <w:t>.</w:t>
      </w:r>
    </w:p>
    <w:p w14:paraId="67763B06" w14:textId="77777777" w:rsidR="00A52768" w:rsidRPr="00A52768" w:rsidRDefault="00A52768" w:rsidP="00A52768">
      <w:pPr>
        <w:numPr>
          <w:ilvl w:val="0"/>
          <w:numId w:val="5"/>
        </w:numPr>
        <w:shd w:val="clear" w:color="auto" w:fill="FFFFFF"/>
        <w:spacing w:after="0" w:line="240" w:lineRule="auto"/>
        <w:ind w:left="1440"/>
        <w:textAlignment w:val="baseline"/>
        <w:divId w:val="672876386"/>
        <w:rPr>
          <w:rFonts w:ascii="inherit" w:eastAsia="Times New Roman" w:hAnsi="inherit" w:cs="Roboto Slab"/>
          <w:color w:val="404040"/>
          <w:sz w:val="23"/>
          <w:szCs w:val="23"/>
          <w:bdr w:val="none" w:sz="0" w:space="0" w:color="auto" w:frame="1"/>
        </w:rPr>
      </w:pPr>
      <w:proofErr w:type="spellStart"/>
      <w:r w:rsidRPr="00A52768">
        <w:rPr>
          <w:rFonts w:ascii="inherit" w:eastAsia="Times New Roman" w:hAnsi="inherit" w:cs="Roboto Slab"/>
          <w:b/>
          <w:bCs/>
          <w:color w:val="0975C3"/>
          <w:sz w:val="23"/>
          <w:szCs w:val="23"/>
          <w:bdr w:val="none" w:sz="0" w:space="0" w:color="auto" w:frame="1"/>
        </w:rPr>
        <w:t>Symfony</w:t>
      </w:r>
      <w:proofErr w:type="spellEnd"/>
      <w:r w:rsidRPr="00A52768">
        <w:rPr>
          <w:rFonts w:ascii="inherit" w:eastAsia="Times New Roman" w:hAnsi="inherit" w:cs="Roboto Slab"/>
          <w:b/>
          <w:bCs/>
          <w:color w:val="0975C3"/>
          <w:sz w:val="23"/>
          <w:szCs w:val="23"/>
          <w:bdr w:val="none" w:sz="0" w:space="0" w:color="auto" w:frame="1"/>
        </w:rPr>
        <w:t xml:space="preserve"> (PHP) :</w:t>
      </w:r>
      <w:r w:rsidRPr="00A52768">
        <w:rPr>
          <w:rFonts w:ascii="inherit" w:eastAsia="Times New Roman" w:hAnsi="inherit" w:cs="Roboto Slab"/>
          <w:color w:val="404040"/>
          <w:sz w:val="23"/>
          <w:szCs w:val="23"/>
          <w:bdr w:val="none" w:sz="0" w:space="0" w:color="auto" w:frame="1"/>
        </w:rPr>
        <w:t xml:space="preserve"> Un </w:t>
      </w:r>
      <w:proofErr w:type="spellStart"/>
      <w:r w:rsidRPr="00A52768">
        <w:rPr>
          <w:rFonts w:ascii="inherit" w:eastAsia="Times New Roman" w:hAnsi="inherit" w:cs="Roboto Slab"/>
          <w:color w:val="404040"/>
          <w:sz w:val="23"/>
          <w:szCs w:val="23"/>
          <w:bdr w:val="none" w:sz="0" w:space="0" w:color="auto" w:frame="1"/>
        </w:rPr>
        <w:t>framework</w:t>
      </w:r>
      <w:proofErr w:type="spellEnd"/>
      <w:r w:rsidRPr="00A52768">
        <w:rPr>
          <w:rFonts w:ascii="inherit" w:eastAsia="Times New Roman" w:hAnsi="inherit" w:cs="Roboto Slab"/>
          <w:color w:val="404040"/>
          <w:sz w:val="23"/>
          <w:szCs w:val="23"/>
          <w:bdr w:val="none" w:sz="0" w:space="0" w:color="auto" w:frame="1"/>
        </w:rPr>
        <w:t xml:space="preserve"> PHP complet qui offre un composant dédié pour créer des API </w:t>
      </w:r>
      <w:proofErr w:type="spellStart"/>
      <w:r w:rsidRPr="00A52768">
        <w:rPr>
          <w:rFonts w:ascii="inherit" w:eastAsia="Times New Roman" w:hAnsi="inherit" w:cs="Roboto Slab"/>
          <w:color w:val="404040"/>
          <w:sz w:val="23"/>
          <w:szCs w:val="23"/>
          <w:bdr w:val="none" w:sz="0" w:space="0" w:color="auto" w:frame="1"/>
        </w:rPr>
        <w:t>RESTful</w:t>
      </w:r>
      <w:proofErr w:type="spellEnd"/>
      <w:r w:rsidRPr="00A52768">
        <w:rPr>
          <w:rFonts w:ascii="inherit" w:eastAsia="Times New Roman" w:hAnsi="inherit" w:cs="Roboto Slab"/>
          <w:color w:val="404040"/>
          <w:sz w:val="23"/>
          <w:szCs w:val="23"/>
          <w:bdr w:val="none" w:sz="0" w:space="0" w:color="auto" w:frame="1"/>
        </w:rPr>
        <w:t>.</w:t>
      </w:r>
    </w:p>
    <w:p w14:paraId="3DC3341D" w14:textId="77777777" w:rsidR="00A52768" w:rsidRPr="00A52768" w:rsidRDefault="00A52768" w:rsidP="00A52768">
      <w:pPr>
        <w:numPr>
          <w:ilvl w:val="0"/>
          <w:numId w:val="5"/>
        </w:numPr>
        <w:shd w:val="clear" w:color="auto" w:fill="FFFFFF"/>
        <w:spacing w:after="0" w:line="240" w:lineRule="auto"/>
        <w:ind w:left="1440"/>
        <w:textAlignment w:val="baseline"/>
        <w:divId w:val="672876386"/>
        <w:rPr>
          <w:rFonts w:ascii="inherit" w:eastAsia="Times New Roman" w:hAnsi="inherit" w:cs="Roboto Slab"/>
          <w:color w:val="404040"/>
          <w:sz w:val="23"/>
          <w:szCs w:val="23"/>
          <w:bdr w:val="none" w:sz="0" w:space="0" w:color="auto" w:frame="1"/>
        </w:rPr>
      </w:pPr>
      <w:r w:rsidRPr="00A52768">
        <w:rPr>
          <w:rFonts w:ascii="inherit" w:eastAsia="Times New Roman" w:hAnsi="inherit" w:cs="Roboto Slab"/>
          <w:b/>
          <w:bCs/>
          <w:color w:val="0975C3"/>
          <w:sz w:val="23"/>
          <w:szCs w:val="23"/>
          <w:bdr w:val="none" w:sz="0" w:space="0" w:color="auto" w:frame="1"/>
        </w:rPr>
        <w:t>Gin (Go) :</w:t>
      </w:r>
      <w:r w:rsidRPr="00A52768">
        <w:rPr>
          <w:rFonts w:ascii="inherit" w:eastAsia="Times New Roman" w:hAnsi="inherit" w:cs="Roboto Slab"/>
          <w:color w:val="404040"/>
          <w:sz w:val="23"/>
          <w:szCs w:val="23"/>
          <w:bdr w:val="none" w:sz="0" w:space="0" w:color="auto" w:frame="1"/>
        </w:rPr>
        <w:t xml:space="preserve"> Un </w:t>
      </w:r>
      <w:proofErr w:type="spellStart"/>
      <w:r w:rsidRPr="00A52768">
        <w:rPr>
          <w:rFonts w:ascii="inherit" w:eastAsia="Times New Roman" w:hAnsi="inherit" w:cs="Roboto Slab"/>
          <w:color w:val="404040"/>
          <w:sz w:val="23"/>
          <w:szCs w:val="23"/>
          <w:bdr w:val="none" w:sz="0" w:space="0" w:color="auto" w:frame="1"/>
        </w:rPr>
        <w:t>framework</w:t>
      </w:r>
      <w:proofErr w:type="spellEnd"/>
      <w:r w:rsidRPr="00A52768">
        <w:rPr>
          <w:rFonts w:ascii="inherit" w:eastAsia="Times New Roman" w:hAnsi="inherit" w:cs="Roboto Slab"/>
          <w:color w:val="404040"/>
          <w:sz w:val="23"/>
          <w:szCs w:val="23"/>
          <w:bdr w:val="none" w:sz="0" w:space="0" w:color="auto" w:frame="1"/>
        </w:rPr>
        <w:t xml:space="preserve"> Go léger et rapide pour créer des API </w:t>
      </w:r>
      <w:proofErr w:type="spellStart"/>
      <w:r w:rsidRPr="00A52768">
        <w:rPr>
          <w:rFonts w:ascii="inherit" w:eastAsia="Times New Roman" w:hAnsi="inherit" w:cs="Roboto Slab"/>
          <w:color w:val="404040"/>
          <w:sz w:val="23"/>
          <w:szCs w:val="23"/>
          <w:bdr w:val="none" w:sz="0" w:space="0" w:color="auto" w:frame="1"/>
        </w:rPr>
        <w:t>RESTful</w:t>
      </w:r>
      <w:proofErr w:type="spellEnd"/>
      <w:r w:rsidRPr="00A52768">
        <w:rPr>
          <w:rFonts w:ascii="inherit" w:eastAsia="Times New Roman" w:hAnsi="inherit" w:cs="Roboto Slab"/>
          <w:color w:val="404040"/>
          <w:sz w:val="23"/>
          <w:szCs w:val="23"/>
          <w:bdr w:val="none" w:sz="0" w:space="0" w:color="auto" w:frame="1"/>
        </w:rPr>
        <w:t xml:space="preserve"> performantes.</w:t>
      </w:r>
    </w:p>
    <w:p w14:paraId="04B31BB3" w14:textId="77777777" w:rsidR="00A52768" w:rsidRPr="00A52768" w:rsidRDefault="00A52768" w:rsidP="00A52768">
      <w:pPr>
        <w:pBdr>
          <w:bottom w:val="single" w:sz="12" w:space="4" w:color="0975C3"/>
          <w:right w:val="single" w:sz="36" w:space="0" w:color="0975C3"/>
        </w:pBdr>
        <w:shd w:val="clear" w:color="auto" w:fill="EFEFEF"/>
        <w:spacing w:before="360" w:after="105" w:line="312" w:lineRule="atLeast"/>
        <w:textAlignment w:val="baseline"/>
        <w:outlineLvl w:val="1"/>
        <w:divId w:val="672876386"/>
        <w:rPr>
          <w:rFonts w:ascii="Oswald" w:eastAsia="Times New Roman" w:hAnsi="Oswald" w:cs="Roboto Slab"/>
          <w:b/>
          <w:bCs/>
          <w:color w:val="0975C3"/>
          <w:sz w:val="35"/>
          <w:szCs w:val="35"/>
          <w:bdr w:val="none" w:sz="0" w:space="0" w:color="auto" w:frame="1"/>
        </w:rPr>
      </w:pPr>
      <w:r w:rsidRPr="00A52768">
        <w:rPr>
          <w:rFonts w:ascii="Oswald" w:eastAsia="Times New Roman" w:hAnsi="Oswald" w:cs="Roboto Slab"/>
          <w:b/>
          <w:bCs/>
          <w:color w:val="0975C3"/>
          <w:sz w:val="35"/>
          <w:szCs w:val="35"/>
          <w:bdr w:val="none" w:sz="0" w:space="0" w:color="auto" w:frame="1"/>
        </w:rPr>
        <w:t xml:space="preserve">6. Exemple d'une API REST réalisée avec </w:t>
      </w:r>
      <w:proofErr w:type="spellStart"/>
      <w:r w:rsidRPr="00A52768">
        <w:rPr>
          <w:rFonts w:ascii="Oswald" w:eastAsia="Times New Roman" w:hAnsi="Oswald" w:cs="Roboto Slab"/>
          <w:b/>
          <w:bCs/>
          <w:color w:val="0975C3"/>
          <w:sz w:val="35"/>
          <w:szCs w:val="35"/>
          <w:bdr w:val="none" w:sz="0" w:space="0" w:color="auto" w:frame="1"/>
        </w:rPr>
        <w:t>FastAPI</w:t>
      </w:r>
      <w:proofErr w:type="spellEnd"/>
      <w:r w:rsidRPr="00A52768">
        <w:rPr>
          <w:rFonts w:ascii="Oswald" w:eastAsia="Times New Roman" w:hAnsi="Oswald" w:cs="Roboto Slab"/>
          <w:b/>
          <w:bCs/>
          <w:color w:val="0975C3"/>
          <w:sz w:val="35"/>
          <w:szCs w:val="35"/>
          <w:bdr w:val="none" w:sz="0" w:space="0" w:color="auto" w:frame="1"/>
        </w:rPr>
        <w:t xml:space="preserve"> en Python</w:t>
      </w:r>
    </w:p>
    <w:p w14:paraId="663A495D" w14:textId="77777777" w:rsidR="00A52768" w:rsidRPr="00A52768" w:rsidRDefault="00A52768" w:rsidP="00A52768">
      <w:pPr>
        <w:shd w:val="clear" w:color="auto" w:fill="FFFFFF"/>
        <w:spacing w:after="0" w:line="240" w:lineRule="auto"/>
        <w:textAlignment w:val="baseline"/>
        <w:divId w:val="672876386"/>
        <w:rPr>
          <w:rFonts w:ascii="inherit" w:hAnsi="inherit" w:cs="Roboto Slab"/>
          <w:color w:val="404040"/>
          <w:sz w:val="23"/>
          <w:szCs w:val="23"/>
          <w:bdr w:val="none" w:sz="0" w:space="0" w:color="auto" w:frame="1"/>
        </w:rPr>
      </w:pPr>
      <w:r w:rsidRPr="00A52768">
        <w:rPr>
          <w:rFonts w:ascii="inherit" w:hAnsi="inherit" w:cs="Roboto Slab"/>
          <w:color w:val="404040"/>
          <w:sz w:val="23"/>
          <w:szCs w:val="23"/>
          <w:bdr w:val="none" w:sz="0" w:space="0" w:color="auto" w:frame="1"/>
        </w:rPr>
        <w:t>Voici un exemple simple d'une </w:t>
      </w:r>
      <w:r w:rsidRPr="00A52768">
        <w:rPr>
          <w:rFonts w:ascii="inherit" w:hAnsi="inherit" w:cs="Roboto Slab"/>
          <w:b/>
          <w:bCs/>
          <w:color w:val="404040"/>
          <w:sz w:val="23"/>
          <w:szCs w:val="23"/>
          <w:bdr w:val="none" w:sz="0" w:space="0" w:color="auto" w:frame="1"/>
        </w:rPr>
        <w:t>API REST</w:t>
      </w:r>
      <w:r w:rsidRPr="00A52768">
        <w:rPr>
          <w:rFonts w:ascii="inherit" w:hAnsi="inherit" w:cs="Roboto Slab"/>
          <w:color w:val="404040"/>
          <w:sz w:val="23"/>
          <w:szCs w:val="23"/>
          <w:bdr w:val="none" w:sz="0" w:space="0" w:color="auto" w:frame="1"/>
        </w:rPr>
        <w:t> créée avec </w:t>
      </w:r>
      <w:proofErr w:type="spellStart"/>
      <w:r w:rsidRPr="00A52768">
        <w:rPr>
          <w:rFonts w:ascii="inherit" w:hAnsi="inherit" w:cs="Roboto Slab"/>
          <w:b/>
          <w:bCs/>
          <w:color w:val="404040"/>
          <w:sz w:val="23"/>
          <w:szCs w:val="23"/>
          <w:bdr w:val="none" w:sz="0" w:space="0" w:color="auto" w:frame="1"/>
        </w:rPr>
        <w:t>FastAPI</w:t>
      </w:r>
      <w:proofErr w:type="spellEnd"/>
      <w:r w:rsidRPr="00A52768">
        <w:rPr>
          <w:rFonts w:ascii="inherit" w:hAnsi="inherit" w:cs="Roboto Slab"/>
          <w:color w:val="404040"/>
          <w:sz w:val="23"/>
          <w:szCs w:val="23"/>
          <w:bdr w:val="none" w:sz="0" w:space="0" w:color="auto" w:frame="1"/>
        </w:rPr>
        <w:t> en </w:t>
      </w:r>
      <w:r w:rsidRPr="00A52768">
        <w:rPr>
          <w:rFonts w:ascii="inherit" w:hAnsi="inherit" w:cs="Roboto Slab"/>
          <w:b/>
          <w:bCs/>
          <w:color w:val="404040"/>
          <w:sz w:val="23"/>
          <w:szCs w:val="23"/>
          <w:bdr w:val="none" w:sz="0" w:space="0" w:color="auto" w:frame="1"/>
        </w:rPr>
        <w:t>Python</w:t>
      </w:r>
      <w:r w:rsidRPr="00A52768">
        <w:rPr>
          <w:rFonts w:ascii="inherit" w:hAnsi="inherit" w:cs="Roboto Slab"/>
          <w:color w:val="404040"/>
          <w:sz w:val="23"/>
          <w:szCs w:val="23"/>
          <w:bdr w:val="none" w:sz="0" w:space="0" w:color="auto" w:frame="1"/>
        </w:rPr>
        <w:t> :</w:t>
      </w:r>
    </w:p>
    <w:p w14:paraId="651D5C7C" w14:textId="77777777" w:rsidR="00A52768" w:rsidRPr="00A52768" w:rsidRDefault="00A52768" w:rsidP="00A52768">
      <w:pPr>
        <w:shd w:val="clear" w:color="auto" w:fill="FFFFFF"/>
        <w:spacing w:before="375" w:after="60" w:line="264" w:lineRule="atLeast"/>
        <w:textAlignment w:val="baseline"/>
        <w:outlineLvl w:val="3"/>
        <w:divId w:val="672876386"/>
        <w:rPr>
          <w:rFonts w:ascii="Oswald" w:eastAsia="Times New Roman" w:hAnsi="Oswald" w:cs="Roboto Slab"/>
          <w:b/>
          <w:bCs/>
          <w:color w:val="0975C3"/>
          <w:sz w:val="23"/>
          <w:szCs w:val="23"/>
          <w:bdr w:val="none" w:sz="0" w:space="0" w:color="auto" w:frame="1"/>
        </w:rPr>
      </w:pPr>
      <w:r w:rsidRPr="00A52768">
        <w:rPr>
          <w:rFonts w:ascii="Oswald" w:eastAsia="Times New Roman" w:hAnsi="Oswald" w:cs="Roboto Slab"/>
          <w:b/>
          <w:bCs/>
          <w:color w:val="0975C3"/>
          <w:sz w:val="23"/>
          <w:szCs w:val="23"/>
          <w:bdr w:val="none" w:sz="0" w:space="0" w:color="auto" w:frame="1"/>
        </w:rPr>
        <w:t xml:space="preserve">Tout d'abord, assurez-vous d'avoir installé </w:t>
      </w:r>
      <w:proofErr w:type="spellStart"/>
      <w:r w:rsidRPr="00A52768">
        <w:rPr>
          <w:rFonts w:ascii="Oswald" w:eastAsia="Times New Roman" w:hAnsi="Oswald" w:cs="Roboto Slab"/>
          <w:b/>
          <w:bCs/>
          <w:color w:val="0975C3"/>
          <w:sz w:val="23"/>
          <w:szCs w:val="23"/>
          <w:bdr w:val="none" w:sz="0" w:space="0" w:color="auto" w:frame="1"/>
        </w:rPr>
        <w:t>FastAPI</w:t>
      </w:r>
      <w:proofErr w:type="spellEnd"/>
      <w:r w:rsidRPr="00A52768">
        <w:rPr>
          <w:rFonts w:ascii="Oswald" w:eastAsia="Times New Roman" w:hAnsi="Oswald" w:cs="Roboto Slab"/>
          <w:b/>
          <w:bCs/>
          <w:color w:val="0975C3"/>
          <w:sz w:val="23"/>
          <w:szCs w:val="23"/>
          <w:bdr w:val="none" w:sz="0" w:space="0" w:color="auto" w:frame="1"/>
        </w:rPr>
        <w:t xml:space="preserve"> en utilisant </w:t>
      </w:r>
      <w:proofErr w:type="spellStart"/>
      <w:r w:rsidRPr="00A52768">
        <w:rPr>
          <w:rFonts w:ascii="Oswald" w:eastAsia="Times New Roman" w:hAnsi="Oswald" w:cs="Roboto Slab"/>
          <w:b/>
          <w:bCs/>
          <w:color w:val="0975C3"/>
          <w:sz w:val="23"/>
          <w:szCs w:val="23"/>
          <w:bdr w:val="none" w:sz="0" w:space="0" w:color="auto" w:frame="1"/>
        </w:rPr>
        <w:t>pip</w:t>
      </w:r>
      <w:proofErr w:type="spellEnd"/>
      <w:r w:rsidRPr="00A52768">
        <w:rPr>
          <w:rFonts w:ascii="Oswald" w:eastAsia="Times New Roman" w:hAnsi="Oswald" w:cs="Roboto Slab"/>
          <w:b/>
          <w:bCs/>
          <w:color w:val="0975C3"/>
          <w:sz w:val="23"/>
          <w:szCs w:val="23"/>
          <w:bdr w:val="none" w:sz="0" w:space="0" w:color="auto" w:frame="1"/>
        </w:rPr>
        <w:t xml:space="preserve"> :</w:t>
      </w:r>
    </w:p>
    <w:p w14:paraId="3271E9DF" w14:textId="77777777" w:rsidR="00A52768" w:rsidRPr="00A52768" w:rsidRDefault="00A52768" w:rsidP="00A52768">
      <w:pPr>
        <w:shd w:val="clear" w:color="auto" w:fill="FFFFFF"/>
        <w:spacing w:line="240" w:lineRule="auto"/>
        <w:textAlignment w:val="baseline"/>
        <w:divId w:val="272324832"/>
        <w:rPr>
          <w:rFonts w:ascii="inherit" w:eastAsia="Times New Roman" w:hAnsi="inherit" w:cs="Courier New"/>
          <w:color w:val="404040"/>
          <w:sz w:val="23"/>
          <w:szCs w:val="23"/>
          <w:bdr w:val="none" w:sz="0" w:space="0" w:color="auto" w:frame="1"/>
        </w:rPr>
      </w:pPr>
      <w:r w:rsidRPr="00A52768">
        <w:rPr>
          <w:rFonts w:ascii="inherit" w:eastAsia="Times New Roman" w:hAnsi="inherit" w:cs="Courier New"/>
          <w:color w:val="404040"/>
          <w:sz w:val="23"/>
          <w:szCs w:val="23"/>
          <w:bdr w:val="none" w:sz="0" w:space="0" w:color="auto" w:frame="1"/>
        </w:rPr>
        <w:t>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
        <w:gridCol w:w="4379"/>
      </w:tblGrid>
      <w:tr w:rsidR="00A52768" w:rsidRPr="00A52768" w14:paraId="661F8296" w14:textId="77777777">
        <w:trPr>
          <w:divId w:val="272324832"/>
          <w:tblCellSpacing w:w="15" w:type="dxa"/>
        </w:trPr>
        <w:tc>
          <w:tcPr>
            <w:tcW w:w="0" w:type="auto"/>
            <w:vAlign w:val="center"/>
            <w:hideMark/>
          </w:tcPr>
          <w:p w14:paraId="5725EE45" w14:textId="77777777" w:rsidR="00A52768" w:rsidRPr="00A52768" w:rsidRDefault="00A52768" w:rsidP="00A52768">
            <w:pPr>
              <w:spacing w:after="0" w:line="240" w:lineRule="auto"/>
              <w:jc w:val="center"/>
              <w:textAlignment w:val="baseline"/>
              <w:rPr>
                <w:rFonts w:ascii="inherit" w:eastAsia="Times New Roman" w:hAnsi="inherit" w:cs="Times New Roman"/>
                <w:sz w:val="24"/>
                <w:szCs w:val="24"/>
              </w:rPr>
            </w:pPr>
            <w:r w:rsidRPr="00A52768">
              <w:rPr>
                <w:rFonts w:ascii="inherit" w:eastAsia="Times New Roman" w:hAnsi="inherit" w:cs="Times New Roman"/>
                <w:sz w:val="24"/>
                <w:szCs w:val="24"/>
              </w:rPr>
              <w:t>1</w:t>
            </w:r>
          </w:p>
        </w:tc>
        <w:tc>
          <w:tcPr>
            <w:tcW w:w="4334" w:type="dxa"/>
            <w:vAlign w:val="center"/>
            <w:hideMark/>
          </w:tcPr>
          <w:p w14:paraId="6532BA3C" w14:textId="77777777" w:rsidR="00A52768" w:rsidRPr="00A52768" w:rsidRDefault="00A52768" w:rsidP="00A52768">
            <w:pPr>
              <w:spacing w:after="0" w:line="240" w:lineRule="auto"/>
              <w:textAlignment w:val="baseline"/>
              <w:rPr>
                <w:rFonts w:ascii="inherit" w:eastAsia="Times New Roman" w:hAnsi="inherit" w:cs="Times New Roman"/>
                <w:color w:val="000000"/>
                <w:sz w:val="24"/>
                <w:szCs w:val="24"/>
              </w:rPr>
            </w:pPr>
            <w:proofErr w:type="spellStart"/>
            <w:r w:rsidRPr="00A52768">
              <w:rPr>
                <w:rFonts w:ascii="inherit" w:eastAsia="Times New Roman" w:hAnsi="inherit" w:cs="Times New Roman"/>
                <w:color w:val="000000"/>
                <w:sz w:val="24"/>
                <w:szCs w:val="24"/>
                <w:bdr w:val="none" w:sz="0" w:space="0" w:color="auto" w:frame="1"/>
              </w:rPr>
              <w:t>pip</w:t>
            </w:r>
            <w:proofErr w:type="spellEnd"/>
            <w:r w:rsidRPr="00A52768">
              <w:rPr>
                <w:rFonts w:ascii="inherit" w:eastAsia="Times New Roman" w:hAnsi="inherit" w:cs="Times New Roman"/>
                <w:color w:val="000000"/>
                <w:sz w:val="24"/>
                <w:szCs w:val="24"/>
                <w:bdr w:val="none" w:sz="0" w:space="0" w:color="auto" w:frame="1"/>
              </w:rPr>
              <w:t xml:space="preserve"> </w:t>
            </w:r>
            <w:proofErr w:type="spellStart"/>
            <w:r w:rsidRPr="00A52768">
              <w:rPr>
                <w:rFonts w:ascii="inherit" w:eastAsia="Times New Roman" w:hAnsi="inherit" w:cs="Times New Roman"/>
                <w:color w:val="000000"/>
                <w:sz w:val="24"/>
                <w:szCs w:val="24"/>
                <w:bdr w:val="none" w:sz="0" w:space="0" w:color="auto" w:frame="1"/>
              </w:rPr>
              <w:t>install</w:t>
            </w:r>
            <w:proofErr w:type="spellEnd"/>
            <w:r w:rsidRPr="00A52768">
              <w:rPr>
                <w:rFonts w:ascii="inherit" w:eastAsia="Times New Roman" w:hAnsi="inherit" w:cs="Times New Roman"/>
                <w:color w:val="000000"/>
                <w:sz w:val="24"/>
                <w:szCs w:val="24"/>
                <w:bdr w:val="none" w:sz="0" w:space="0" w:color="auto" w:frame="1"/>
              </w:rPr>
              <w:t xml:space="preserve"> </w:t>
            </w:r>
            <w:proofErr w:type="spellStart"/>
            <w:r w:rsidRPr="00A52768">
              <w:rPr>
                <w:rFonts w:ascii="inherit" w:eastAsia="Times New Roman" w:hAnsi="inherit" w:cs="Times New Roman"/>
                <w:color w:val="000000"/>
                <w:sz w:val="24"/>
                <w:szCs w:val="24"/>
                <w:bdr w:val="none" w:sz="0" w:space="0" w:color="auto" w:frame="1"/>
              </w:rPr>
              <w:t>fastapi</w:t>
            </w:r>
            <w:proofErr w:type="spellEnd"/>
          </w:p>
        </w:tc>
      </w:tr>
    </w:tbl>
    <w:p w14:paraId="61E198D2" w14:textId="77777777" w:rsidR="00A52768" w:rsidRPr="00A52768" w:rsidRDefault="00A52768" w:rsidP="00A52768">
      <w:pPr>
        <w:shd w:val="clear" w:color="auto" w:fill="FFFFFF"/>
        <w:spacing w:before="375" w:after="60" w:line="264" w:lineRule="atLeast"/>
        <w:textAlignment w:val="baseline"/>
        <w:outlineLvl w:val="3"/>
        <w:divId w:val="672876386"/>
        <w:rPr>
          <w:rFonts w:ascii="Oswald" w:eastAsia="Times New Roman" w:hAnsi="Oswald" w:cs="Roboto Slab"/>
          <w:b/>
          <w:bCs/>
          <w:color w:val="0975C3"/>
          <w:sz w:val="23"/>
          <w:szCs w:val="23"/>
          <w:bdr w:val="none" w:sz="0" w:space="0" w:color="auto" w:frame="1"/>
        </w:rPr>
      </w:pPr>
      <w:r w:rsidRPr="00A52768">
        <w:rPr>
          <w:rFonts w:ascii="Oswald" w:eastAsia="Times New Roman" w:hAnsi="Oswald" w:cs="Roboto Slab"/>
          <w:b/>
          <w:bCs/>
          <w:color w:val="0975C3"/>
          <w:sz w:val="23"/>
          <w:szCs w:val="23"/>
          <w:bdr w:val="none" w:sz="0" w:space="0" w:color="auto" w:frame="1"/>
        </w:rPr>
        <w:t>Ensuite, nous allons créer un fichier Python pour notre API REST. Par exemple, nommez-le "</w:t>
      </w:r>
      <w:proofErr w:type="spellStart"/>
      <w:r w:rsidRPr="00A52768">
        <w:rPr>
          <w:rFonts w:ascii="Oswald" w:eastAsia="Times New Roman" w:hAnsi="Oswald" w:cs="Roboto Slab"/>
          <w:b/>
          <w:bCs/>
          <w:color w:val="0975C3"/>
          <w:sz w:val="23"/>
          <w:szCs w:val="23"/>
          <w:bdr w:val="none" w:sz="0" w:space="0" w:color="auto" w:frame="1"/>
        </w:rPr>
        <w:t>main.py</w:t>
      </w:r>
      <w:proofErr w:type="spellEnd"/>
      <w:r w:rsidRPr="00A52768">
        <w:rPr>
          <w:rFonts w:ascii="Oswald" w:eastAsia="Times New Roman" w:hAnsi="Oswald" w:cs="Roboto Slab"/>
          <w:b/>
          <w:bCs/>
          <w:color w:val="0975C3"/>
          <w:sz w:val="23"/>
          <w:szCs w:val="23"/>
          <w:bdr w:val="none" w:sz="0" w:space="0" w:color="auto" w:frame="1"/>
        </w:rPr>
        <w:t>" :</w:t>
      </w:r>
    </w:p>
    <w:p w14:paraId="26B09272" w14:textId="77777777" w:rsidR="00A52768" w:rsidRPr="00A52768" w:rsidRDefault="00A52768" w:rsidP="00A52768">
      <w:pPr>
        <w:shd w:val="clear" w:color="auto" w:fill="FFFFFF"/>
        <w:spacing w:line="240" w:lineRule="auto"/>
        <w:textAlignment w:val="baseline"/>
        <w:divId w:val="1768573408"/>
        <w:rPr>
          <w:rFonts w:ascii="inherit" w:eastAsia="Times New Roman" w:hAnsi="inherit" w:cs="Courier New"/>
          <w:color w:val="404040"/>
          <w:sz w:val="23"/>
          <w:szCs w:val="23"/>
          <w:bdr w:val="none" w:sz="0" w:space="0" w:color="auto" w:frame="1"/>
        </w:rPr>
      </w:pPr>
      <w:r w:rsidRPr="00A52768">
        <w:rPr>
          <w:rFonts w:ascii="inherit" w:eastAsia="Times New Roman" w:hAnsi="inherit" w:cs="Courier New"/>
          <w:color w:val="404040"/>
          <w:sz w:val="23"/>
          <w:szCs w:val="23"/>
          <w:bdr w:val="none" w:sz="0" w:space="0" w:color="auto" w:frame="1"/>
        </w:rPr>
        <w:t>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376004" w14:paraId="17FA0E11" w14:textId="77777777">
        <w:trPr>
          <w:divId w:val="558978237"/>
          <w:tblCellSpacing w:w="15" w:type="dxa"/>
        </w:trPr>
        <w:tc>
          <w:tcPr>
            <w:tcW w:w="12058" w:type="dxa"/>
            <w:vAlign w:val="center"/>
            <w:hideMark/>
          </w:tcPr>
          <w:p w14:paraId="3BF571FB" w14:textId="77777777" w:rsidR="00376004" w:rsidRDefault="00376004">
            <w:pPr>
              <w:textAlignment w:val="baseline"/>
              <w:rPr>
                <w:rFonts w:ascii="inherit" w:eastAsia="Times New Roman" w:hAnsi="inherit"/>
                <w:color w:val="000000"/>
                <w:sz w:val="24"/>
                <w:szCs w:val="24"/>
              </w:rPr>
            </w:pPr>
            <w:proofErr w:type="spellStart"/>
            <w:r>
              <w:rPr>
                <w:rStyle w:val="Titre2Car"/>
                <w:rFonts w:ascii="inherit" w:eastAsia="Times New Roman" w:hAnsi="inherit"/>
                <w:color w:val="000000"/>
                <w:bdr w:val="none" w:sz="0" w:space="0" w:color="auto" w:frame="1"/>
              </w:rPr>
              <w:lastRenderedPageBreak/>
              <w:t>from</w:t>
            </w:r>
            <w:proofErr w:type="spellEnd"/>
            <w:r>
              <w:rPr>
                <w:rStyle w:val="Titre3Car"/>
                <w:rFonts w:ascii="inherit" w:eastAsia="Times New Roman" w:hAnsi="inherit"/>
                <w:color w:val="000000"/>
                <w:bdr w:val="none" w:sz="0" w:space="0" w:color="auto" w:frame="1"/>
              </w:rPr>
              <w:t xml:space="preserve"> </w:t>
            </w:r>
            <w:proofErr w:type="spellStart"/>
            <w:r>
              <w:rPr>
                <w:rStyle w:val="Titre4Car"/>
                <w:rFonts w:ascii="inherit" w:eastAsia="Times New Roman" w:hAnsi="inherit"/>
                <w:color w:val="000000"/>
                <w:bdr w:val="none" w:sz="0" w:space="0" w:color="auto" w:frame="1"/>
              </w:rPr>
              <w:t>fastapi</w:t>
            </w:r>
            <w:proofErr w:type="spellEnd"/>
            <w:r>
              <w:rPr>
                <w:rStyle w:val="Titre4Car"/>
                <w:rFonts w:ascii="inherit" w:eastAsia="Times New Roman" w:hAnsi="inherit"/>
                <w:color w:val="000000"/>
                <w:bdr w:val="none" w:sz="0" w:space="0" w:color="auto" w:frame="1"/>
              </w:rPr>
              <w:t xml:space="preserve"> </w:t>
            </w:r>
            <w:r>
              <w:rPr>
                <w:rFonts w:ascii="inherit" w:eastAsia="Times New Roman" w:hAnsi="inherit"/>
                <w:color w:val="000000"/>
                <w:bdr w:val="none" w:sz="0" w:space="0" w:color="auto" w:frame="1"/>
              </w:rPr>
              <w:t>import</w:t>
            </w:r>
            <w:r>
              <w:rPr>
                <w:rStyle w:val="Titre3Car"/>
                <w:rFonts w:ascii="inherit" w:eastAsia="Times New Roman" w:hAnsi="inherit"/>
                <w:color w:val="000000"/>
                <w:bdr w:val="none" w:sz="0" w:space="0" w:color="auto" w:frame="1"/>
              </w:rPr>
              <w:t xml:space="preserve"> </w:t>
            </w:r>
            <w:proofErr w:type="spellStart"/>
            <w:r>
              <w:rPr>
                <w:rFonts w:ascii="inherit" w:eastAsia="Times New Roman" w:hAnsi="inherit"/>
                <w:color w:val="000000"/>
                <w:bdr w:val="none" w:sz="0" w:space="0" w:color="auto" w:frame="1"/>
              </w:rPr>
              <w:t>FastAPI</w:t>
            </w:r>
            <w:proofErr w:type="spellEnd"/>
          </w:p>
          <w:p w14:paraId="52228AB1" w14:textId="77777777" w:rsidR="00376004" w:rsidRDefault="00376004">
            <w:pPr>
              <w:textAlignment w:val="baseline"/>
              <w:rPr>
                <w:rFonts w:ascii="inherit" w:eastAsia="Times New Roman" w:hAnsi="inherit"/>
                <w:color w:val="000000"/>
              </w:rPr>
            </w:pPr>
            <w:r>
              <w:rPr>
                <w:rFonts w:ascii="inherit" w:eastAsia="Times New Roman" w:hAnsi="inherit"/>
                <w:color w:val="000000"/>
              </w:rPr>
              <w:t> </w:t>
            </w:r>
          </w:p>
          <w:p w14:paraId="122F8058" w14:textId="77777777" w:rsidR="00376004" w:rsidRDefault="00376004">
            <w:pPr>
              <w:textAlignment w:val="baseline"/>
              <w:rPr>
                <w:rFonts w:ascii="inherit" w:eastAsia="Times New Roman" w:hAnsi="inherit"/>
                <w:color w:val="000000"/>
              </w:rPr>
            </w:pPr>
            <w:r>
              <w:rPr>
                <w:rFonts w:ascii="inherit" w:eastAsia="Times New Roman" w:hAnsi="inherit"/>
                <w:color w:val="000000"/>
                <w:bdr w:val="none" w:sz="0" w:space="0" w:color="auto" w:frame="1"/>
              </w:rPr>
              <w:t xml:space="preserve"># Créez une instance de </w:t>
            </w:r>
            <w:proofErr w:type="spellStart"/>
            <w:r>
              <w:rPr>
                <w:rFonts w:ascii="inherit" w:eastAsia="Times New Roman" w:hAnsi="inherit"/>
                <w:color w:val="000000"/>
                <w:bdr w:val="none" w:sz="0" w:space="0" w:color="auto" w:frame="1"/>
              </w:rPr>
              <w:t>FastAPI</w:t>
            </w:r>
            <w:proofErr w:type="spellEnd"/>
          </w:p>
          <w:p w14:paraId="435B73DB" w14:textId="77777777" w:rsidR="00376004" w:rsidRDefault="00376004">
            <w:pPr>
              <w:textAlignment w:val="baseline"/>
              <w:rPr>
                <w:rFonts w:ascii="inherit" w:eastAsia="Times New Roman" w:hAnsi="inherit"/>
                <w:color w:val="000000"/>
              </w:rPr>
            </w:pPr>
            <w:proofErr w:type="spellStart"/>
            <w:r>
              <w:rPr>
                <w:rFonts w:ascii="inherit" w:eastAsia="Times New Roman" w:hAnsi="inherit"/>
                <w:color w:val="000000"/>
                <w:bdr w:val="none" w:sz="0" w:space="0" w:color="auto" w:frame="1"/>
              </w:rPr>
              <w:t>app</w:t>
            </w:r>
            <w:proofErr w:type="spellEnd"/>
            <w:r>
              <w:rPr>
                <w:rStyle w:val="Titre3Car"/>
                <w:rFonts w:ascii="inherit" w:eastAsia="Times New Roman" w:hAnsi="inherit"/>
                <w:color w:val="000000"/>
                <w:bdr w:val="none" w:sz="0" w:space="0" w:color="auto" w:frame="1"/>
              </w:rPr>
              <w:t xml:space="preserve"> </w:t>
            </w:r>
            <w:r>
              <w:rPr>
                <w:rFonts w:ascii="inherit" w:eastAsia="Times New Roman" w:hAnsi="inherit"/>
                <w:color w:val="000000"/>
                <w:bdr w:val="none" w:sz="0" w:space="0" w:color="auto" w:frame="1"/>
              </w:rPr>
              <w:t>=</w:t>
            </w:r>
            <w:r>
              <w:rPr>
                <w:rStyle w:val="Titre3Car"/>
                <w:rFonts w:ascii="inherit" w:eastAsia="Times New Roman" w:hAnsi="inherit"/>
                <w:color w:val="000000"/>
                <w:bdr w:val="none" w:sz="0" w:space="0" w:color="auto" w:frame="1"/>
              </w:rPr>
              <w:t xml:space="preserve"> </w:t>
            </w:r>
            <w:proofErr w:type="spellStart"/>
            <w:r>
              <w:rPr>
                <w:rStyle w:val="Titre4Car"/>
                <w:rFonts w:ascii="inherit" w:eastAsia="Times New Roman" w:hAnsi="inherit"/>
                <w:color w:val="000000"/>
                <w:bdr w:val="none" w:sz="0" w:space="0" w:color="auto" w:frame="1"/>
              </w:rPr>
              <w:t>FastAPI</w:t>
            </w:r>
            <w:proofErr w:type="spellEnd"/>
            <w:r>
              <w:rPr>
                <w:rFonts w:ascii="inherit" w:eastAsia="Times New Roman" w:hAnsi="inherit"/>
                <w:color w:val="000000"/>
                <w:bdr w:val="none" w:sz="0" w:space="0" w:color="auto" w:frame="1"/>
              </w:rPr>
              <w:t>()</w:t>
            </w:r>
          </w:p>
          <w:p w14:paraId="267861C4" w14:textId="77777777" w:rsidR="00376004" w:rsidRDefault="00376004">
            <w:pPr>
              <w:textAlignment w:val="baseline"/>
              <w:rPr>
                <w:rFonts w:ascii="inherit" w:eastAsia="Times New Roman" w:hAnsi="inherit"/>
                <w:color w:val="000000"/>
              </w:rPr>
            </w:pPr>
            <w:r>
              <w:rPr>
                <w:rFonts w:ascii="inherit" w:eastAsia="Times New Roman" w:hAnsi="inherit"/>
                <w:color w:val="000000"/>
              </w:rPr>
              <w:t> </w:t>
            </w:r>
          </w:p>
          <w:p w14:paraId="734B616F" w14:textId="77777777" w:rsidR="00376004" w:rsidRDefault="00376004">
            <w:pPr>
              <w:textAlignment w:val="baseline"/>
              <w:rPr>
                <w:rFonts w:ascii="inherit" w:eastAsia="Times New Roman" w:hAnsi="inherit"/>
                <w:color w:val="000000"/>
              </w:rPr>
            </w:pPr>
            <w:r>
              <w:rPr>
                <w:rFonts w:ascii="inherit" w:eastAsia="Times New Roman" w:hAnsi="inherit"/>
                <w:color w:val="000000"/>
                <w:bdr w:val="none" w:sz="0" w:space="0" w:color="auto" w:frame="1"/>
              </w:rPr>
              <w:t># Une liste de données simulées pour notre exemple</w:t>
            </w:r>
          </w:p>
          <w:p w14:paraId="2DE5D93C" w14:textId="77777777" w:rsidR="00376004" w:rsidRDefault="00376004">
            <w:pPr>
              <w:textAlignment w:val="baseline"/>
              <w:rPr>
                <w:rFonts w:ascii="inherit" w:eastAsia="Times New Roman" w:hAnsi="inherit"/>
                <w:color w:val="000000"/>
              </w:rPr>
            </w:pPr>
            <w:proofErr w:type="spellStart"/>
            <w:r>
              <w:rPr>
                <w:rFonts w:ascii="inherit" w:eastAsia="Times New Roman" w:hAnsi="inherit"/>
                <w:color w:val="000000"/>
                <w:bdr w:val="none" w:sz="0" w:space="0" w:color="auto" w:frame="1"/>
              </w:rPr>
              <w:t>fake_data</w:t>
            </w:r>
            <w:proofErr w:type="spellEnd"/>
            <w:r>
              <w:rPr>
                <w:rStyle w:val="Titre3Car"/>
                <w:rFonts w:ascii="inherit" w:eastAsia="Times New Roman" w:hAnsi="inherit"/>
                <w:color w:val="000000"/>
                <w:bdr w:val="none" w:sz="0" w:space="0" w:color="auto" w:frame="1"/>
              </w:rPr>
              <w:t xml:space="preserve"> </w:t>
            </w:r>
            <w:r>
              <w:rPr>
                <w:rFonts w:ascii="inherit" w:eastAsia="Times New Roman" w:hAnsi="inherit"/>
                <w:color w:val="000000"/>
                <w:bdr w:val="none" w:sz="0" w:space="0" w:color="auto" w:frame="1"/>
              </w:rPr>
              <w:t>=</w:t>
            </w:r>
            <w:r>
              <w:rPr>
                <w:rStyle w:val="Titre3Car"/>
                <w:rFonts w:ascii="inherit" w:eastAsia="Times New Roman" w:hAnsi="inherit"/>
                <w:color w:val="000000"/>
                <w:bdr w:val="none" w:sz="0" w:space="0" w:color="auto" w:frame="1"/>
              </w:rPr>
              <w:t xml:space="preserve"> </w:t>
            </w:r>
            <w:r>
              <w:rPr>
                <w:rFonts w:ascii="inherit" w:eastAsia="Times New Roman" w:hAnsi="inherit"/>
                <w:color w:val="000000"/>
                <w:bdr w:val="none" w:sz="0" w:space="0" w:color="auto" w:frame="1"/>
              </w:rPr>
              <w:t>[</w:t>
            </w:r>
          </w:p>
          <w:p w14:paraId="65CB9AA7" w14:textId="77777777" w:rsidR="00376004" w:rsidRDefault="00376004">
            <w:pPr>
              <w:textAlignment w:val="baseline"/>
              <w:rPr>
                <w:rFonts w:ascii="inherit" w:eastAsia="Times New Roman" w:hAnsi="inherit"/>
                <w:color w:val="000000"/>
              </w:rPr>
            </w:pPr>
            <w:r>
              <w:rPr>
                <w:rStyle w:val="Titre3Car"/>
                <w:rFonts w:ascii="inherit" w:eastAsia="Times New Roman" w:hAnsi="inherit"/>
                <w:color w:val="000000"/>
                <w:bdr w:val="none" w:sz="0" w:space="0" w:color="auto" w:frame="1"/>
              </w:rPr>
              <w:t>    </w:t>
            </w:r>
            <w:r>
              <w:rPr>
                <w:rFonts w:ascii="inherit" w:eastAsia="Times New Roman" w:hAnsi="inherit"/>
                <w:color w:val="000000"/>
                <w:bdr w:val="none" w:sz="0" w:space="0" w:color="auto" w:frame="1"/>
              </w:rPr>
              <w:t>{</w:t>
            </w:r>
            <w:r>
              <w:rPr>
                <w:rFonts w:ascii="inherit" w:eastAsia="Times New Roman" w:hAnsi="inherit"/>
                <w:color w:val="000000"/>
                <w:bdr w:val="none" w:sz="0" w:space="0" w:color="auto" w:frame="1"/>
              </w:rPr>
              <w:t>"id"</w:t>
            </w:r>
            <w:r>
              <w:rPr>
                <w:rFonts w:ascii="inherit" w:eastAsia="Times New Roman" w:hAnsi="inherit"/>
                <w:color w:val="000000"/>
                <w:bdr w:val="none" w:sz="0" w:space="0" w:color="auto" w:frame="1"/>
              </w:rPr>
              <w:t>:</w:t>
            </w:r>
            <w:r>
              <w:rPr>
                <w:rStyle w:val="Titre3Car"/>
                <w:rFonts w:ascii="inherit" w:eastAsia="Times New Roman" w:hAnsi="inherit"/>
                <w:color w:val="000000"/>
                <w:bdr w:val="none" w:sz="0" w:space="0" w:color="auto" w:frame="1"/>
              </w:rPr>
              <w:t xml:space="preserve"> </w:t>
            </w:r>
            <w:r>
              <w:rPr>
                <w:rFonts w:ascii="inherit" w:eastAsia="Times New Roman" w:hAnsi="inherit"/>
                <w:color w:val="000000"/>
                <w:bdr w:val="none" w:sz="0" w:space="0" w:color="auto" w:frame="1"/>
              </w:rPr>
              <w:t>1</w:t>
            </w:r>
            <w:r>
              <w:rPr>
                <w:rFonts w:ascii="inherit" w:eastAsia="Times New Roman" w:hAnsi="inherit"/>
                <w:color w:val="000000"/>
                <w:bdr w:val="none" w:sz="0" w:space="0" w:color="auto" w:frame="1"/>
              </w:rPr>
              <w:t>,</w:t>
            </w:r>
            <w:r>
              <w:rPr>
                <w:rStyle w:val="Titre3Car"/>
                <w:rFonts w:ascii="inherit" w:eastAsia="Times New Roman" w:hAnsi="inherit"/>
                <w:color w:val="000000"/>
                <w:bdr w:val="none" w:sz="0" w:space="0" w:color="auto" w:frame="1"/>
              </w:rPr>
              <w:t xml:space="preserve"> </w:t>
            </w:r>
            <w:r>
              <w:rPr>
                <w:rFonts w:ascii="inherit" w:eastAsia="Times New Roman" w:hAnsi="inherit"/>
                <w:color w:val="000000"/>
                <w:bdr w:val="none" w:sz="0" w:space="0" w:color="auto" w:frame="1"/>
              </w:rPr>
              <w:t>"</w:t>
            </w:r>
            <w:proofErr w:type="spellStart"/>
            <w:r>
              <w:rPr>
                <w:rFonts w:ascii="inherit" w:eastAsia="Times New Roman" w:hAnsi="inherit"/>
                <w:color w:val="000000"/>
                <w:bdr w:val="none" w:sz="0" w:space="0" w:color="auto" w:frame="1"/>
              </w:rPr>
              <w:t>name</w:t>
            </w:r>
            <w:proofErr w:type="spellEnd"/>
            <w:r>
              <w:rPr>
                <w:rFonts w:ascii="inherit" w:eastAsia="Times New Roman" w:hAnsi="inherit"/>
                <w:color w:val="000000"/>
                <w:bdr w:val="none" w:sz="0" w:space="0" w:color="auto" w:frame="1"/>
              </w:rPr>
              <w:t>"</w:t>
            </w:r>
            <w:r>
              <w:rPr>
                <w:rFonts w:ascii="inherit" w:eastAsia="Times New Roman" w:hAnsi="inherit"/>
                <w:color w:val="000000"/>
                <w:bdr w:val="none" w:sz="0" w:space="0" w:color="auto" w:frame="1"/>
              </w:rPr>
              <w:t>:</w:t>
            </w:r>
            <w:r>
              <w:rPr>
                <w:rStyle w:val="Titre3Car"/>
                <w:rFonts w:ascii="inherit" w:eastAsia="Times New Roman" w:hAnsi="inherit"/>
                <w:color w:val="000000"/>
                <w:bdr w:val="none" w:sz="0" w:space="0" w:color="auto" w:frame="1"/>
              </w:rPr>
              <w:t xml:space="preserve"> </w:t>
            </w:r>
            <w:r>
              <w:rPr>
                <w:rFonts w:ascii="inherit" w:eastAsia="Times New Roman" w:hAnsi="inherit"/>
                <w:color w:val="000000"/>
                <w:bdr w:val="none" w:sz="0" w:space="0" w:color="auto" w:frame="1"/>
              </w:rPr>
              <w:t>"Produit 1"</w:t>
            </w:r>
            <w:r>
              <w:rPr>
                <w:rFonts w:ascii="inherit" w:eastAsia="Times New Roman" w:hAnsi="inherit"/>
                <w:color w:val="000000"/>
                <w:bdr w:val="none" w:sz="0" w:space="0" w:color="auto" w:frame="1"/>
              </w:rPr>
              <w:t>},</w:t>
            </w:r>
          </w:p>
          <w:p w14:paraId="4EF8D9ED" w14:textId="77777777" w:rsidR="00376004" w:rsidRDefault="00376004">
            <w:pPr>
              <w:textAlignment w:val="baseline"/>
              <w:rPr>
                <w:rFonts w:ascii="inherit" w:eastAsia="Times New Roman" w:hAnsi="inherit"/>
                <w:color w:val="000000"/>
              </w:rPr>
            </w:pPr>
            <w:r>
              <w:rPr>
                <w:rStyle w:val="Titre3Car"/>
                <w:rFonts w:ascii="inherit" w:eastAsia="Times New Roman" w:hAnsi="inherit"/>
                <w:color w:val="000000"/>
                <w:bdr w:val="none" w:sz="0" w:space="0" w:color="auto" w:frame="1"/>
              </w:rPr>
              <w:t>    </w:t>
            </w:r>
            <w:r>
              <w:rPr>
                <w:rFonts w:ascii="inherit" w:eastAsia="Times New Roman" w:hAnsi="inherit"/>
                <w:color w:val="000000"/>
                <w:bdr w:val="none" w:sz="0" w:space="0" w:color="auto" w:frame="1"/>
              </w:rPr>
              <w:t>{</w:t>
            </w:r>
            <w:r>
              <w:rPr>
                <w:rFonts w:ascii="inherit" w:eastAsia="Times New Roman" w:hAnsi="inherit"/>
                <w:color w:val="000000"/>
                <w:bdr w:val="none" w:sz="0" w:space="0" w:color="auto" w:frame="1"/>
              </w:rPr>
              <w:t>"id"</w:t>
            </w:r>
            <w:r>
              <w:rPr>
                <w:rFonts w:ascii="inherit" w:eastAsia="Times New Roman" w:hAnsi="inherit"/>
                <w:color w:val="000000"/>
                <w:bdr w:val="none" w:sz="0" w:space="0" w:color="auto" w:frame="1"/>
              </w:rPr>
              <w:t>:</w:t>
            </w:r>
            <w:r>
              <w:rPr>
                <w:rStyle w:val="Titre3Car"/>
                <w:rFonts w:ascii="inherit" w:eastAsia="Times New Roman" w:hAnsi="inherit"/>
                <w:color w:val="000000"/>
                <w:bdr w:val="none" w:sz="0" w:space="0" w:color="auto" w:frame="1"/>
              </w:rPr>
              <w:t xml:space="preserve"> </w:t>
            </w:r>
            <w:r>
              <w:rPr>
                <w:rFonts w:ascii="inherit" w:eastAsia="Times New Roman" w:hAnsi="inherit"/>
                <w:color w:val="000000"/>
                <w:bdr w:val="none" w:sz="0" w:space="0" w:color="auto" w:frame="1"/>
              </w:rPr>
              <w:t>2</w:t>
            </w:r>
            <w:r>
              <w:rPr>
                <w:rFonts w:ascii="inherit" w:eastAsia="Times New Roman" w:hAnsi="inherit"/>
                <w:color w:val="000000"/>
                <w:bdr w:val="none" w:sz="0" w:space="0" w:color="auto" w:frame="1"/>
              </w:rPr>
              <w:t>,</w:t>
            </w:r>
            <w:r>
              <w:rPr>
                <w:rStyle w:val="Titre3Car"/>
                <w:rFonts w:ascii="inherit" w:eastAsia="Times New Roman" w:hAnsi="inherit"/>
                <w:color w:val="000000"/>
                <w:bdr w:val="none" w:sz="0" w:space="0" w:color="auto" w:frame="1"/>
              </w:rPr>
              <w:t xml:space="preserve"> </w:t>
            </w:r>
            <w:r>
              <w:rPr>
                <w:rFonts w:ascii="inherit" w:eastAsia="Times New Roman" w:hAnsi="inherit"/>
                <w:color w:val="000000"/>
                <w:bdr w:val="none" w:sz="0" w:space="0" w:color="auto" w:frame="1"/>
              </w:rPr>
              <w:t>"</w:t>
            </w:r>
            <w:proofErr w:type="spellStart"/>
            <w:r>
              <w:rPr>
                <w:rFonts w:ascii="inherit" w:eastAsia="Times New Roman" w:hAnsi="inherit"/>
                <w:color w:val="000000"/>
                <w:bdr w:val="none" w:sz="0" w:space="0" w:color="auto" w:frame="1"/>
              </w:rPr>
              <w:t>name</w:t>
            </w:r>
            <w:proofErr w:type="spellEnd"/>
            <w:r>
              <w:rPr>
                <w:rFonts w:ascii="inherit" w:eastAsia="Times New Roman" w:hAnsi="inherit"/>
                <w:color w:val="000000"/>
                <w:bdr w:val="none" w:sz="0" w:space="0" w:color="auto" w:frame="1"/>
              </w:rPr>
              <w:t>"</w:t>
            </w:r>
            <w:r>
              <w:rPr>
                <w:rFonts w:ascii="inherit" w:eastAsia="Times New Roman" w:hAnsi="inherit"/>
                <w:color w:val="000000"/>
                <w:bdr w:val="none" w:sz="0" w:space="0" w:color="auto" w:frame="1"/>
              </w:rPr>
              <w:t>:</w:t>
            </w:r>
            <w:r>
              <w:rPr>
                <w:rStyle w:val="Titre3Car"/>
                <w:rFonts w:ascii="inherit" w:eastAsia="Times New Roman" w:hAnsi="inherit"/>
                <w:color w:val="000000"/>
                <w:bdr w:val="none" w:sz="0" w:space="0" w:color="auto" w:frame="1"/>
              </w:rPr>
              <w:t xml:space="preserve"> </w:t>
            </w:r>
            <w:r>
              <w:rPr>
                <w:rFonts w:ascii="inherit" w:eastAsia="Times New Roman" w:hAnsi="inherit"/>
                <w:color w:val="000000"/>
                <w:bdr w:val="none" w:sz="0" w:space="0" w:color="auto" w:frame="1"/>
              </w:rPr>
              <w:t>"Produit 2"</w:t>
            </w:r>
            <w:r>
              <w:rPr>
                <w:rFonts w:ascii="inherit" w:eastAsia="Times New Roman" w:hAnsi="inherit"/>
                <w:color w:val="000000"/>
                <w:bdr w:val="none" w:sz="0" w:space="0" w:color="auto" w:frame="1"/>
              </w:rPr>
              <w:t>},</w:t>
            </w:r>
          </w:p>
          <w:p w14:paraId="3BCD2A19" w14:textId="77777777" w:rsidR="00376004" w:rsidRDefault="00376004">
            <w:pPr>
              <w:textAlignment w:val="baseline"/>
              <w:rPr>
                <w:rFonts w:ascii="inherit" w:eastAsia="Times New Roman" w:hAnsi="inherit"/>
                <w:color w:val="000000"/>
              </w:rPr>
            </w:pPr>
            <w:r>
              <w:rPr>
                <w:rFonts w:ascii="inherit" w:eastAsia="Times New Roman" w:hAnsi="inherit"/>
                <w:color w:val="000000"/>
                <w:bdr w:val="none" w:sz="0" w:space="0" w:color="auto" w:frame="1"/>
              </w:rPr>
              <w:t>]</w:t>
            </w:r>
          </w:p>
          <w:p w14:paraId="48D4C21F" w14:textId="77777777" w:rsidR="00376004" w:rsidRDefault="00376004">
            <w:pPr>
              <w:textAlignment w:val="baseline"/>
              <w:rPr>
                <w:rFonts w:ascii="inherit" w:eastAsia="Times New Roman" w:hAnsi="inherit"/>
                <w:color w:val="000000"/>
              </w:rPr>
            </w:pPr>
            <w:r>
              <w:rPr>
                <w:rFonts w:ascii="inherit" w:eastAsia="Times New Roman" w:hAnsi="inherit"/>
                <w:color w:val="000000"/>
              </w:rPr>
              <w:t> </w:t>
            </w:r>
          </w:p>
          <w:p w14:paraId="2527EC37" w14:textId="77777777" w:rsidR="00376004" w:rsidRDefault="00376004">
            <w:pPr>
              <w:textAlignment w:val="baseline"/>
              <w:rPr>
                <w:rFonts w:ascii="inherit" w:eastAsia="Times New Roman" w:hAnsi="inherit"/>
                <w:color w:val="000000"/>
              </w:rPr>
            </w:pPr>
            <w:r>
              <w:rPr>
                <w:rFonts w:ascii="inherit" w:eastAsia="Times New Roman" w:hAnsi="inherit"/>
                <w:color w:val="000000"/>
                <w:bdr w:val="none" w:sz="0" w:space="0" w:color="auto" w:frame="1"/>
              </w:rPr>
              <w:t># Définissez une route pour récupérer tous les produits</w:t>
            </w:r>
          </w:p>
          <w:p w14:paraId="079DC25D" w14:textId="77777777" w:rsidR="00376004" w:rsidRDefault="00376004">
            <w:pPr>
              <w:textAlignment w:val="baseline"/>
              <w:rPr>
                <w:rFonts w:ascii="inherit" w:eastAsia="Times New Roman" w:hAnsi="inherit"/>
                <w:color w:val="000000"/>
              </w:rPr>
            </w:pPr>
            <w:r>
              <w:rPr>
                <w:rFonts w:ascii="inherit" w:eastAsia="Times New Roman" w:hAnsi="inherit"/>
                <w:color w:val="000000"/>
                <w:bdr w:val="none" w:sz="0" w:space="0" w:color="auto" w:frame="1"/>
              </w:rPr>
              <w:t>@</w:t>
            </w:r>
            <w:r>
              <w:rPr>
                <w:rFonts w:ascii="inherit" w:eastAsia="Times New Roman" w:hAnsi="inherit"/>
                <w:color w:val="000000"/>
                <w:bdr w:val="none" w:sz="0" w:space="0" w:color="auto" w:frame="1"/>
              </w:rPr>
              <w:t>app</w:t>
            </w:r>
            <w:r>
              <w:rPr>
                <w:rFonts w:ascii="inherit" w:eastAsia="Times New Roman" w:hAnsi="inherit"/>
                <w:color w:val="000000"/>
                <w:bdr w:val="none" w:sz="0" w:space="0" w:color="auto" w:frame="1"/>
              </w:rPr>
              <w:t>.</w:t>
            </w:r>
            <w:r>
              <w:rPr>
                <w:rStyle w:val="Titre4Car"/>
                <w:rFonts w:ascii="inherit" w:eastAsia="Times New Roman" w:hAnsi="inherit"/>
                <w:color w:val="000000"/>
                <w:bdr w:val="none" w:sz="0" w:space="0" w:color="auto" w:frame="1"/>
              </w:rPr>
              <w:t>get</w:t>
            </w:r>
            <w:r>
              <w:rPr>
                <w:rFonts w:ascii="inherit" w:eastAsia="Times New Roman" w:hAnsi="inherit"/>
                <w:color w:val="000000"/>
                <w:bdr w:val="none" w:sz="0" w:space="0" w:color="auto" w:frame="1"/>
              </w:rPr>
              <w:t>(</w:t>
            </w:r>
            <w:r>
              <w:rPr>
                <w:rFonts w:ascii="inherit" w:eastAsia="Times New Roman" w:hAnsi="inherit"/>
                <w:color w:val="000000"/>
                <w:bdr w:val="none" w:sz="0" w:space="0" w:color="auto" w:frame="1"/>
              </w:rPr>
              <w:t>"/produits/"</w:t>
            </w:r>
            <w:r>
              <w:rPr>
                <w:rFonts w:ascii="inherit" w:eastAsia="Times New Roman" w:hAnsi="inherit"/>
                <w:color w:val="000000"/>
                <w:bdr w:val="none" w:sz="0" w:space="0" w:color="auto" w:frame="1"/>
              </w:rPr>
              <w:t>)</w:t>
            </w:r>
          </w:p>
          <w:p w14:paraId="4A362F18" w14:textId="77777777" w:rsidR="00376004" w:rsidRDefault="00376004">
            <w:pPr>
              <w:textAlignment w:val="baseline"/>
              <w:rPr>
                <w:rFonts w:ascii="inherit" w:eastAsia="Times New Roman" w:hAnsi="inherit"/>
                <w:color w:val="000000"/>
              </w:rPr>
            </w:pPr>
            <w:proofErr w:type="spellStart"/>
            <w:r>
              <w:rPr>
                <w:rFonts w:ascii="inherit" w:eastAsia="Times New Roman" w:hAnsi="inherit"/>
                <w:color w:val="000000"/>
                <w:bdr w:val="none" w:sz="0" w:space="0" w:color="auto" w:frame="1"/>
              </w:rPr>
              <w:t>def</w:t>
            </w:r>
            <w:proofErr w:type="spellEnd"/>
            <w:r>
              <w:rPr>
                <w:rStyle w:val="Titre3Car"/>
                <w:rFonts w:ascii="inherit" w:eastAsia="Times New Roman" w:hAnsi="inherit"/>
                <w:color w:val="000000"/>
                <w:bdr w:val="none" w:sz="0" w:space="0" w:color="auto" w:frame="1"/>
              </w:rPr>
              <w:t xml:space="preserve"> </w:t>
            </w:r>
            <w:proofErr w:type="spellStart"/>
            <w:r>
              <w:rPr>
                <w:rStyle w:val="Titre4Car"/>
                <w:rFonts w:ascii="inherit" w:eastAsia="Times New Roman" w:hAnsi="inherit"/>
                <w:color w:val="000000"/>
                <w:bdr w:val="none" w:sz="0" w:space="0" w:color="auto" w:frame="1"/>
              </w:rPr>
              <w:t>get_all_products</w:t>
            </w:r>
            <w:proofErr w:type="spellEnd"/>
            <w:r>
              <w:rPr>
                <w:rFonts w:ascii="inherit" w:eastAsia="Times New Roman" w:hAnsi="inherit"/>
                <w:color w:val="000000"/>
                <w:bdr w:val="none" w:sz="0" w:space="0" w:color="auto" w:frame="1"/>
              </w:rPr>
              <w:t>()</w:t>
            </w:r>
            <w:r>
              <w:rPr>
                <w:rFonts w:ascii="inherit" w:eastAsia="Times New Roman" w:hAnsi="inherit"/>
                <w:color w:val="000000"/>
                <w:bdr w:val="none" w:sz="0" w:space="0" w:color="auto" w:frame="1"/>
              </w:rPr>
              <w:t>:</w:t>
            </w:r>
          </w:p>
          <w:p w14:paraId="1BB9863C" w14:textId="77777777" w:rsidR="00376004" w:rsidRDefault="00376004">
            <w:pPr>
              <w:textAlignment w:val="baseline"/>
              <w:rPr>
                <w:rFonts w:ascii="inherit" w:eastAsia="Times New Roman" w:hAnsi="inherit"/>
                <w:color w:val="000000"/>
              </w:rPr>
            </w:pPr>
            <w:r>
              <w:rPr>
                <w:rStyle w:val="Titre3Car"/>
                <w:rFonts w:ascii="inherit" w:eastAsia="Times New Roman" w:hAnsi="inherit"/>
                <w:color w:val="000000"/>
                <w:bdr w:val="none" w:sz="0" w:space="0" w:color="auto" w:frame="1"/>
              </w:rPr>
              <w:t>    </w:t>
            </w:r>
            <w:r>
              <w:rPr>
                <w:rStyle w:val="Titre2Car"/>
                <w:rFonts w:ascii="inherit" w:eastAsia="Times New Roman" w:hAnsi="inherit"/>
                <w:color w:val="000000"/>
                <w:bdr w:val="none" w:sz="0" w:space="0" w:color="auto" w:frame="1"/>
              </w:rPr>
              <w:t>return</w:t>
            </w:r>
            <w:r>
              <w:rPr>
                <w:rStyle w:val="Titre3Car"/>
                <w:rFonts w:ascii="inherit" w:eastAsia="Times New Roman" w:hAnsi="inherit"/>
                <w:color w:val="000000"/>
                <w:bdr w:val="none" w:sz="0" w:space="0" w:color="auto" w:frame="1"/>
              </w:rPr>
              <w:t xml:space="preserve"> </w:t>
            </w:r>
            <w:proofErr w:type="spellStart"/>
            <w:r>
              <w:rPr>
                <w:rFonts w:ascii="inherit" w:eastAsia="Times New Roman" w:hAnsi="inherit"/>
                <w:color w:val="000000"/>
                <w:bdr w:val="none" w:sz="0" w:space="0" w:color="auto" w:frame="1"/>
              </w:rPr>
              <w:t>fake</w:t>
            </w:r>
            <w:r>
              <w:rPr>
                <w:rFonts w:ascii="inherit" w:eastAsia="Times New Roman" w:hAnsi="inherit"/>
                <w:color w:val="000000"/>
                <w:bdr w:val="none" w:sz="0" w:space="0" w:color="auto" w:frame="1"/>
              </w:rPr>
              <w:t>_</w:t>
            </w:r>
            <w:r>
              <w:rPr>
                <w:rFonts w:ascii="inherit" w:eastAsia="Times New Roman" w:hAnsi="inherit"/>
                <w:color w:val="000000"/>
              </w:rPr>
              <w:t>data</w:t>
            </w:r>
            <w:proofErr w:type="spellEnd"/>
          </w:p>
          <w:p w14:paraId="375F6F75" w14:textId="77777777" w:rsidR="00376004" w:rsidRDefault="00376004">
            <w:pPr>
              <w:textAlignment w:val="baseline"/>
              <w:rPr>
                <w:rFonts w:ascii="inherit" w:eastAsia="Times New Roman" w:hAnsi="inherit"/>
                <w:color w:val="000000"/>
              </w:rPr>
            </w:pPr>
            <w:r>
              <w:rPr>
                <w:rFonts w:ascii="inherit" w:eastAsia="Times New Roman" w:hAnsi="inherit"/>
                <w:color w:val="000000"/>
              </w:rPr>
              <w:t> </w:t>
            </w:r>
          </w:p>
          <w:p w14:paraId="6343B62A" w14:textId="77777777" w:rsidR="00376004" w:rsidRDefault="00376004">
            <w:pPr>
              <w:textAlignment w:val="baseline"/>
              <w:rPr>
                <w:rFonts w:ascii="inherit" w:eastAsia="Times New Roman" w:hAnsi="inherit"/>
                <w:color w:val="000000"/>
              </w:rPr>
            </w:pPr>
            <w:r>
              <w:rPr>
                <w:rFonts w:ascii="inherit" w:eastAsia="Times New Roman" w:hAnsi="inherit"/>
                <w:color w:val="000000"/>
                <w:bdr w:val="none" w:sz="0" w:space="0" w:color="auto" w:frame="1"/>
              </w:rPr>
              <w:t># Définissez une route pour récupérer un produit par son ID</w:t>
            </w:r>
          </w:p>
          <w:p w14:paraId="37B06138" w14:textId="77777777" w:rsidR="00376004" w:rsidRDefault="00376004">
            <w:pPr>
              <w:textAlignment w:val="baseline"/>
              <w:rPr>
                <w:rFonts w:ascii="inherit" w:eastAsia="Times New Roman" w:hAnsi="inherit"/>
                <w:color w:val="000000"/>
              </w:rPr>
            </w:pPr>
            <w:r>
              <w:rPr>
                <w:rFonts w:ascii="inherit" w:eastAsia="Times New Roman" w:hAnsi="inherit"/>
                <w:color w:val="000000"/>
                <w:bdr w:val="none" w:sz="0" w:space="0" w:color="auto" w:frame="1"/>
              </w:rPr>
              <w:t>@</w:t>
            </w:r>
            <w:r>
              <w:rPr>
                <w:rFonts w:ascii="inherit" w:eastAsia="Times New Roman" w:hAnsi="inherit"/>
                <w:color w:val="000000"/>
                <w:bdr w:val="none" w:sz="0" w:space="0" w:color="auto" w:frame="1"/>
              </w:rPr>
              <w:t>app</w:t>
            </w:r>
            <w:r>
              <w:rPr>
                <w:rFonts w:ascii="inherit" w:eastAsia="Times New Roman" w:hAnsi="inherit"/>
                <w:color w:val="000000"/>
                <w:bdr w:val="none" w:sz="0" w:space="0" w:color="auto" w:frame="1"/>
              </w:rPr>
              <w:t>.</w:t>
            </w:r>
            <w:r>
              <w:rPr>
                <w:rStyle w:val="Titre4Car"/>
                <w:rFonts w:ascii="inherit" w:eastAsia="Times New Roman" w:hAnsi="inherit"/>
                <w:color w:val="000000"/>
                <w:bdr w:val="none" w:sz="0" w:space="0" w:color="auto" w:frame="1"/>
              </w:rPr>
              <w:t>get</w:t>
            </w:r>
            <w:r>
              <w:rPr>
                <w:rFonts w:ascii="inherit" w:eastAsia="Times New Roman" w:hAnsi="inherit"/>
                <w:color w:val="000000"/>
                <w:bdr w:val="none" w:sz="0" w:space="0" w:color="auto" w:frame="1"/>
              </w:rPr>
              <w:t>(</w:t>
            </w:r>
            <w:r>
              <w:rPr>
                <w:rFonts w:ascii="inherit" w:eastAsia="Times New Roman" w:hAnsi="inherit"/>
                <w:color w:val="000000"/>
                <w:bdr w:val="none" w:sz="0" w:space="0" w:color="auto" w:frame="1"/>
              </w:rPr>
              <w:t>"/produits/{product_id}"</w:t>
            </w:r>
            <w:r>
              <w:rPr>
                <w:rFonts w:ascii="inherit" w:eastAsia="Times New Roman" w:hAnsi="inherit"/>
                <w:color w:val="000000"/>
                <w:bdr w:val="none" w:sz="0" w:space="0" w:color="auto" w:frame="1"/>
              </w:rPr>
              <w:t>)</w:t>
            </w:r>
          </w:p>
          <w:p w14:paraId="048E73C5" w14:textId="77777777" w:rsidR="00376004" w:rsidRDefault="00376004">
            <w:pPr>
              <w:textAlignment w:val="baseline"/>
              <w:rPr>
                <w:rFonts w:ascii="inherit" w:eastAsia="Times New Roman" w:hAnsi="inherit"/>
                <w:color w:val="000000"/>
              </w:rPr>
            </w:pPr>
            <w:proofErr w:type="spellStart"/>
            <w:r>
              <w:rPr>
                <w:rFonts w:ascii="inherit" w:eastAsia="Times New Roman" w:hAnsi="inherit"/>
                <w:color w:val="000000"/>
                <w:bdr w:val="none" w:sz="0" w:space="0" w:color="auto" w:frame="1"/>
              </w:rPr>
              <w:t>def</w:t>
            </w:r>
            <w:proofErr w:type="spellEnd"/>
            <w:r>
              <w:rPr>
                <w:rStyle w:val="Titre3Car"/>
                <w:rFonts w:ascii="inherit" w:eastAsia="Times New Roman" w:hAnsi="inherit"/>
                <w:color w:val="000000"/>
                <w:bdr w:val="none" w:sz="0" w:space="0" w:color="auto" w:frame="1"/>
              </w:rPr>
              <w:t xml:space="preserve"> </w:t>
            </w:r>
            <w:proofErr w:type="spellStart"/>
            <w:r>
              <w:rPr>
                <w:rStyle w:val="Titre4Car"/>
                <w:rFonts w:ascii="inherit" w:eastAsia="Times New Roman" w:hAnsi="inherit"/>
                <w:color w:val="000000"/>
                <w:bdr w:val="none" w:sz="0" w:space="0" w:color="auto" w:frame="1"/>
              </w:rPr>
              <w:t>get_product_by_id</w:t>
            </w:r>
            <w:proofErr w:type="spellEnd"/>
            <w:r>
              <w:rPr>
                <w:rFonts w:ascii="inherit" w:eastAsia="Times New Roman" w:hAnsi="inherit"/>
                <w:color w:val="000000"/>
                <w:bdr w:val="none" w:sz="0" w:space="0" w:color="auto" w:frame="1"/>
              </w:rPr>
              <w:t>(</w:t>
            </w:r>
            <w:proofErr w:type="spellStart"/>
            <w:r>
              <w:rPr>
                <w:rFonts w:ascii="inherit" w:eastAsia="Times New Roman" w:hAnsi="inherit"/>
                <w:color w:val="000000"/>
                <w:bdr w:val="none" w:sz="0" w:space="0" w:color="auto" w:frame="1"/>
              </w:rPr>
              <w:t>product_id</w:t>
            </w:r>
            <w:proofErr w:type="spellEnd"/>
            <w:r>
              <w:rPr>
                <w:rFonts w:ascii="inherit" w:eastAsia="Times New Roman" w:hAnsi="inherit"/>
                <w:color w:val="000000"/>
                <w:bdr w:val="none" w:sz="0" w:space="0" w:color="auto" w:frame="1"/>
              </w:rPr>
              <w:t>:</w:t>
            </w:r>
            <w:r>
              <w:rPr>
                <w:rStyle w:val="Titre3Car"/>
                <w:rFonts w:ascii="inherit" w:eastAsia="Times New Roman" w:hAnsi="inherit"/>
                <w:color w:val="000000"/>
                <w:bdr w:val="none" w:sz="0" w:space="0" w:color="auto" w:frame="1"/>
              </w:rPr>
              <w:t xml:space="preserve"> </w:t>
            </w:r>
            <w:proofErr w:type="spellStart"/>
            <w:r>
              <w:rPr>
                <w:rFonts w:ascii="inherit" w:eastAsia="Times New Roman" w:hAnsi="inherit"/>
                <w:color w:val="000000"/>
                <w:bdr w:val="none" w:sz="0" w:space="0" w:color="auto" w:frame="1"/>
              </w:rPr>
              <w:t>int</w:t>
            </w:r>
            <w:proofErr w:type="spellEnd"/>
            <w:r>
              <w:rPr>
                <w:rFonts w:ascii="inherit" w:eastAsia="Times New Roman" w:hAnsi="inherit"/>
                <w:color w:val="000000"/>
                <w:bdr w:val="none" w:sz="0" w:space="0" w:color="auto" w:frame="1"/>
              </w:rPr>
              <w:t>)</w:t>
            </w:r>
            <w:r>
              <w:rPr>
                <w:rFonts w:ascii="inherit" w:eastAsia="Times New Roman" w:hAnsi="inherit"/>
                <w:color w:val="000000"/>
                <w:bdr w:val="none" w:sz="0" w:space="0" w:color="auto" w:frame="1"/>
              </w:rPr>
              <w:t>:</w:t>
            </w:r>
          </w:p>
          <w:p w14:paraId="67FBF88C" w14:textId="77777777" w:rsidR="00376004" w:rsidRDefault="00376004">
            <w:pPr>
              <w:textAlignment w:val="baseline"/>
              <w:rPr>
                <w:rFonts w:ascii="inherit" w:eastAsia="Times New Roman" w:hAnsi="inherit"/>
                <w:color w:val="000000"/>
              </w:rPr>
            </w:pPr>
            <w:r>
              <w:rPr>
                <w:rStyle w:val="Titre3Car"/>
                <w:rFonts w:ascii="inherit" w:eastAsia="Times New Roman" w:hAnsi="inherit"/>
                <w:color w:val="000000"/>
                <w:bdr w:val="none" w:sz="0" w:space="0" w:color="auto" w:frame="1"/>
              </w:rPr>
              <w:t>    </w:t>
            </w:r>
            <w:proofErr w:type="spellStart"/>
            <w:r>
              <w:rPr>
                <w:rFonts w:ascii="inherit" w:eastAsia="Times New Roman" w:hAnsi="inherit"/>
                <w:color w:val="000000"/>
                <w:bdr w:val="none" w:sz="0" w:space="0" w:color="auto" w:frame="1"/>
              </w:rPr>
              <w:t>product</w:t>
            </w:r>
            <w:proofErr w:type="spellEnd"/>
            <w:r>
              <w:rPr>
                <w:rStyle w:val="Titre3Car"/>
                <w:rFonts w:ascii="inherit" w:eastAsia="Times New Roman" w:hAnsi="inherit"/>
                <w:color w:val="000000"/>
                <w:bdr w:val="none" w:sz="0" w:space="0" w:color="auto" w:frame="1"/>
              </w:rPr>
              <w:t xml:space="preserve"> </w:t>
            </w:r>
            <w:r>
              <w:rPr>
                <w:rFonts w:ascii="inherit" w:eastAsia="Times New Roman" w:hAnsi="inherit"/>
                <w:color w:val="000000"/>
                <w:bdr w:val="none" w:sz="0" w:space="0" w:color="auto" w:frame="1"/>
              </w:rPr>
              <w:t>=</w:t>
            </w:r>
            <w:r>
              <w:rPr>
                <w:rStyle w:val="Titre3Car"/>
                <w:rFonts w:ascii="inherit" w:eastAsia="Times New Roman" w:hAnsi="inherit"/>
                <w:color w:val="000000"/>
                <w:bdr w:val="none" w:sz="0" w:space="0" w:color="auto" w:frame="1"/>
              </w:rPr>
              <w:t xml:space="preserve"> </w:t>
            </w:r>
            <w:proofErr w:type="spellStart"/>
            <w:r>
              <w:rPr>
                <w:rFonts w:ascii="inherit" w:eastAsia="Times New Roman" w:hAnsi="inherit"/>
                <w:color w:val="000000"/>
                <w:bdr w:val="none" w:sz="0" w:space="0" w:color="auto" w:frame="1"/>
              </w:rPr>
              <w:t>next</w:t>
            </w:r>
            <w:proofErr w:type="spellEnd"/>
            <w:r>
              <w:rPr>
                <w:rFonts w:ascii="inherit" w:eastAsia="Times New Roman" w:hAnsi="inherit"/>
                <w:color w:val="000000"/>
                <w:bdr w:val="none" w:sz="0" w:space="0" w:color="auto" w:frame="1"/>
              </w:rPr>
              <w:t>((</w:t>
            </w:r>
            <w:r>
              <w:rPr>
                <w:rStyle w:val="Titre4Car"/>
                <w:rFonts w:ascii="inherit" w:eastAsia="Times New Roman" w:hAnsi="inherit"/>
                <w:color w:val="000000"/>
                <w:bdr w:val="none" w:sz="0" w:space="0" w:color="auto" w:frame="1"/>
              </w:rPr>
              <w:t xml:space="preserve">item </w:t>
            </w:r>
            <w:r>
              <w:rPr>
                <w:rStyle w:val="Titre2Car"/>
                <w:rFonts w:ascii="inherit" w:eastAsia="Times New Roman" w:hAnsi="inherit"/>
                <w:color w:val="000000"/>
                <w:bdr w:val="none" w:sz="0" w:space="0" w:color="auto" w:frame="1"/>
              </w:rPr>
              <w:t>for</w:t>
            </w:r>
            <w:r>
              <w:rPr>
                <w:rStyle w:val="Titre3Car"/>
                <w:rFonts w:ascii="inherit" w:eastAsia="Times New Roman" w:hAnsi="inherit"/>
                <w:color w:val="000000"/>
                <w:bdr w:val="none" w:sz="0" w:space="0" w:color="auto" w:frame="1"/>
              </w:rPr>
              <w:t xml:space="preserve"> </w:t>
            </w:r>
            <w:r>
              <w:rPr>
                <w:rStyle w:val="Titre4Car"/>
                <w:rFonts w:ascii="inherit" w:eastAsia="Times New Roman" w:hAnsi="inherit"/>
                <w:color w:val="000000"/>
                <w:bdr w:val="none" w:sz="0" w:space="0" w:color="auto" w:frame="1"/>
              </w:rPr>
              <w:t xml:space="preserve">item </w:t>
            </w:r>
            <w:r>
              <w:rPr>
                <w:rStyle w:val="Titre2Car"/>
                <w:rFonts w:ascii="inherit" w:eastAsia="Times New Roman" w:hAnsi="inherit"/>
                <w:color w:val="000000"/>
                <w:bdr w:val="none" w:sz="0" w:space="0" w:color="auto" w:frame="1"/>
              </w:rPr>
              <w:t>in</w:t>
            </w:r>
            <w:r>
              <w:rPr>
                <w:rStyle w:val="Titre3Car"/>
                <w:rFonts w:ascii="inherit" w:eastAsia="Times New Roman" w:hAnsi="inherit"/>
                <w:color w:val="000000"/>
                <w:bdr w:val="none" w:sz="0" w:space="0" w:color="auto" w:frame="1"/>
              </w:rPr>
              <w:t xml:space="preserve"> </w:t>
            </w:r>
            <w:proofErr w:type="spellStart"/>
            <w:r>
              <w:rPr>
                <w:rStyle w:val="Titre4Car"/>
                <w:rFonts w:ascii="inherit" w:eastAsia="Times New Roman" w:hAnsi="inherit"/>
                <w:color w:val="000000"/>
                <w:bdr w:val="none" w:sz="0" w:space="0" w:color="auto" w:frame="1"/>
              </w:rPr>
              <w:t>fake_data</w:t>
            </w:r>
            <w:proofErr w:type="spellEnd"/>
            <w:r>
              <w:rPr>
                <w:rStyle w:val="Titre4Car"/>
                <w:rFonts w:ascii="inherit" w:eastAsia="Times New Roman" w:hAnsi="inherit"/>
                <w:color w:val="000000"/>
                <w:bdr w:val="none" w:sz="0" w:space="0" w:color="auto" w:frame="1"/>
              </w:rPr>
              <w:t xml:space="preserve"> </w:t>
            </w:r>
            <w:r>
              <w:rPr>
                <w:rStyle w:val="Titre2Car"/>
                <w:rFonts w:ascii="inherit" w:eastAsia="Times New Roman" w:hAnsi="inherit"/>
                <w:color w:val="000000"/>
                <w:bdr w:val="none" w:sz="0" w:space="0" w:color="auto" w:frame="1"/>
              </w:rPr>
              <w:t>if</w:t>
            </w:r>
            <w:r>
              <w:rPr>
                <w:rStyle w:val="Titre3Car"/>
                <w:rFonts w:ascii="inherit" w:eastAsia="Times New Roman" w:hAnsi="inherit"/>
                <w:color w:val="000000"/>
                <w:bdr w:val="none" w:sz="0" w:space="0" w:color="auto" w:frame="1"/>
              </w:rPr>
              <w:t xml:space="preserve"> </w:t>
            </w:r>
            <w:r>
              <w:rPr>
                <w:rFonts w:ascii="inherit" w:eastAsia="Times New Roman" w:hAnsi="inherit"/>
                <w:color w:val="000000"/>
                <w:bdr w:val="none" w:sz="0" w:space="0" w:color="auto" w:frame="1"/>
              </w:rPr>
              <w:t>item</w:t>
            </w:r>
            <w:r>
              <w:rPr>
                <w:rFonts w:ascii="inherit" w:eastAsia="Times New Roman" w:hAnsi="inherit"/>
                <w:color w:val="000000"/>
                <w:bdr w:val="none" w:sz="0" w:space="0" w:color="auto" w:frame="1"/>
              </w:rPr>
              <w:t>[</w:t>
            </w:r>
            <w:r>
              <w:rPr>
                <w:rFonts w:ascii="inherit" w:eastAsia="Times New Roman" w:hAnsi="inherit"/>
                <w:color w:val="000000"/>
                <w:bdr w:val="none" w:sz="0" w:space="0" w:color="auto" w:frame="1"/>
              </w:rPr>
              <w:t>"id"</w:t>
            </w:r>
            <w:r>
              <w:rPr>
                <w:rFonts w:ascii="inherit" w:eastAsia="Times New Roman" w:hAnsi="inherit"/>
                <w:color w:val="000000"/>
                <w:bdr w:val="none" w:sz="0" w:space="0" w:color="auto" w:frame="1"/>
              </w:rPr>
              <w:t>]</w:t>
            </w:r>
            <w:r>
              <w:rPr>
                <w:rStyle w:val="Titre3Car"/>
                <w:rFonts w:ascii="inherit" w:eastAsia="Times New Roman" w:hAnsi="inherit"/>
                <w:color w:val="000000"/>
                <w:bdr w:val="none" w:sz="0" w:space="0" w:color="auto" w:frame="1"/>
              </w:rPr>
              <w:t xml:space="preserve"> </w:t>
            </w:r>
            <w:r>
              <w:rPr>
                <w:rFonts w:ascii="inherit" w:eastAsia="Times New Roman" w:hAnsi="inherit"/>
                <w:color w:val="000000"/>
                <w:bdr w:val="none" w:sz="0" w:space="0" w:color="auto" w:frame="1"/>
              </w:rPr>
              <w:t>==</w:t>
            </w:r>
            <w:r>
              <w:rPr>
                <w:rStyle w:val="Titre3Car"/>
                <w:rFonts w:ascii="inherit" w:eastAsia="Times New Roman" w:hAnsi="inherit"/>
                <w:color w:val="000000"/>
                <w:bdr w:val="none" w:sz="0" w:space="0" w:color="auto" w:frame="1"/>
              </w:rPr>
              <w:t xml:space="preserve"> </w:t>
            </w:r>
            <w:proofErr w:type="spellStart"/>
            <w:r>
              <w:rPr>
                <w:rFonts w:ascii="inherit" w:eastAsia="Times New Roman" w:hAnsi="inherit"/>
                <w:color w:val="000000"/>
                <w:bdr w:val="none" w:sz="0" w:space="0" w:color="auto" w:frame="1"/>
              </w:rPr>
              <w:t>product_id</w:t>
            </w:r>
            <w:proofErr w:type="spellEnd"/>
            <w:r>
              <w:rPr>
                <w:rFonts w:ascii="inherit" w:eastAsia="Times New Roman" w:hAnsi="inherit"/>
                <w:color w:val="000000"/>
                <w:bdr w:val="none" w:sz="0" w:space="0" w:color="auto" w:frame="1"/>
              </w:rPr>
              <w:t>),</w:t>
            </w:r>
            <w:r>
              <w:rPr>
                <w:rStyle w:val="Titre3Car"/>
                <w:rFonts w:ascii="inherit" w:eastAsia="Times New Roman" w:hAnsi="inherit"/>
                <w:color w:val="000000"/>
                <w:bdr w:val="none" w:sz="0" w:space="0" w:color="auto" w:frame="1"/>
              </w:rPr>
              <w:t xml:space="preserve"> </w:t>
            </w:r>
            <w:r>
              <w:rPr>
                <w:rFonts w:ascii="inherit" w:eastAsia="Times New Roman" w:hAnsi="inherit"/>
                <w:color w:val="000000"/>
                <w:bdr w:val="none" w:sz="0" w:space="0" w:color="auto" w:frame="1"/>
              </w:rPr>
              <w:t>None</w:t>
            </w:r>
            <w:r>
              <w:rPr>
                <w:rFonts w:ascii="inherit" w:eastAsia="Times New Roman" w:hAnsi="inherit"/>
                <w:color w:val="000000"/>
                <w:bdr w:val="none" w:sz="0" w:space="0" w:color="auto" w:frame="1"/>
              </w:rPr>
              <w:t>)</w:t>
            </w:r>
          </w:p>
          <w:p w14:paraId="487B049A" w14:textId="77777777" w:rsidR="00376004" w:rsidRDefault="00376004">
            <w:pPr>
              <w:textAlignment w:val="baseline"/>
              <w:rPr>
                <w:rFonts w:ascii="inherit" w:eastAsia="Times New Roman" w:hAnsi="inherit"/>
                <w:color w:val="000000"/>
              </w:rPr>
            </w:pPr>
            <w:r>
              <w:rPr>
                <w:rStyle w:val="Titre3Car"/>
                <w:rFonts w:ascii="inherit" w:eastAsia="Times New Roman" w:hAnsi="inherit"/>
                <w:color w:val="000000"/>
                <w:bdr w:val="none" w:sz="0" w:space="0" w:color="auto" w:frame="1"/>
              </w:rPr>
              <w:t>    </w:t>
            </w:r>
            <w:r>
              <w:rPr>
                <w:rStyle w:val="Titre2Car"/>
                <w:rFonts w:ascii="inherit" w:eastAsia="Times New Roman" w:hAnsi="inherit"/>
                <w:color w:val="000000"/>
                <w:bdr w:val="none" w:sz="0" w:space="0" w:color="auto" w:frame="1"/>
              </w:rPr>
              <w:t>if</w:t>
            </w:r>
            <w:r>
              <w:rPr>
                <w:rStyle w:val="Titre3Car"/>
                <w:rFonts w:ascii="inherit" w:eastAsia="Times New Roman" w:hAnsi="inherit"/>
                <w:color w:val="000000"/>
                <w:bdr w:val="none" w:sz="0" w:space="0" w:color="auto" w:frame="1"/>
              </w:rPr>
              <w:t xml:space="preserve"> </w:t>
            </w:r>
            <w:proofErr w:type="spellStart"/>
            <w:r>
              <w:rPr>
                <w:rFonts w:ascii="inherit" w:eastAsia="Times New Roman" w:hAnsi="inherit"/>
                <w:color w:val="000000"/>
                <w:bdr w:val="none" w:sz="0" w:space="0" w:color="auto" w:frame="1"/>
              </w:rPr>
              <w:t>product</w:t>
            </w:r>
            <w:proofErr w:type="spellEnd"/>
            <w:r>
              <w:rPr>
                <w:rFonts w:ascii="inherit" w:eastAsia="Times New Roman" w:hAnsi="inherit"/>
                <w:color w:val="000000"/>
                <w:bdr w:val="none" w:sz="0" w:space="0" w:color="auto" w:frame="1"/>
              </w:rPr>
              <w:t>:</w:t>
            </w:r>
          </w:p>
          <w:p w14:paraId="326C5772" w14:textId="77777777" w:rsidR="00376004" w:rsidRDefault="00376004">
            <w:pPr>
              <w:textAlignment w:val="baseline"/>
              <w:rPr>
                <w:rFonts w:ascii="inherit" w:eastAsia="Times New Roman" w:hAnsi="inherit"/>
                <w:color w:val="000000"/>
              </w:rPr>
            </w:pPr>
            <w:r>
              <w:rPr>
                <w:rStyle w:val="Titre3Car"/>
                <w:rFonts w:ascii="inherit" w:eastAsia="Times New Roman" w:hAnsi="inherit"/>
                <w:color w:val="000000"/>
                <w:bdr w:val="none" w:sz="0" w:space="0" w:color="auto" w:frame="1"/>
              </w:rPr>
              <w:t>        </w:t>
            </w:r>
            <w:r>
              <w:rPr>
                <w:rStyle w:val="Titre2Car"/>
                <w:rFonts w:ascii="inherit" w:eastAsia="Times New Roman" w:hAnsi="inherit"/>
                <w:color w:val="000000"/>
                <w:bdr w:val="none" w:sz="0" w:space="0" w:color="auto" w:frame="1"/>
              </w:rPr>
              <w:t>return</w:t>
            </w:r>
            <w:r>
              <w:rPr>
                <w:rStyle w:val="Titre3Car"/>
                <w:rFonts w:ascii="inherit" w:eastAsia="Times New Roman" w:hAnsi="inherit"/>
                <w:color w:val="000000"/>
                <w:bdr w:val="none" w:sz="0" w:space="0" w:color="auto" w:frame="1"/>
              </w:rPr>
              <w:t xml:space="preserve"> </w:t>
            </w:r>
            <w:proofErr w:type="spellStart"/>
            <w:r>
              <w:rPr>
                <w:rStyle w:val="Titre4Car"/>
                <w:rFonts w:ascii="inherit" w:eastAsia="Times New Roman" w:hAnsi="inherit"/>
                <w:color w:val="000000"/>
                <w:bdr w:val="none" w:sz="0" w:space="0" w:color="auto" w:frame="1"/>
              </w:rPr>
              <w:t>product</w:t>
            </w:r>
            <w:proofErr w:type="spellEnd"/>
          </w:p>
          <w:p w14:paraId="01637F8B" w14:textId="77777777" w:rsidR="00376004" w:rsidRDefault="00376004">
            <w:pPr>
              <w:textAlignment w:val="baseline"/>
              <w:rPr>
                <w:rFonts w:ascii="inherit" w:eastAsia="Times New Roman" w:hAnsi="inherit"/>
                <w:color w:val="000000"/>
              </w:rPr>
            </w:pPr>
            <w:r>
              <w:rPr>
                <w:rStyle w:val="Titre4Car"/>
                <w:rFonts w:ascii="inherit" w:eastAsia="Times New Roman" w:hAnsi="inherit"/>
                <w:color w:val="000000"/>
                <w:bdr w:val="none" w:sz="0" w:space="0" w:color="auto" w:frame="1"/>
              </w:rPr>
              <w:t>    </w:t>
            </w:r>
            <w:proofErr w:type="spellStart"/>
            <w:r>
              <w:rPr>
                <w:rStyle w:val="Titre2Car"/>
                <w:rFonts w:ascii="inherit" w:eastAsia="Times New Roman" w:hAnsi="inherit"/>
                <w:color w:val="000000"/>
                <w:bdr w:val="none" w:sz="0" w:space="0" w:color="auto" w:frame="1"/>
              </w:rPr>
              <w:t>else</w:t>
            </w:r>
            <w:proofErr w:type="spellEnd"/>
            <w:r>
              <w:rPr>
                <w:rFonts w:ascii="inherit" w:eastAsia="Times New Roman" w:hAnsi="inherit"/>
                <w:color w:val="000000"/>
                <w:bdr w:val="none" w:sz="0" w:space="0" w:color="auto" w:frame="1"/>
              </w:rPr>
              <w:t>:</w:t>
            </w:r>
          </w:p>
          <w:p w14:paraId="6120A3C7" w14:textId="77777777" w:rsidR="00376004" w:rsidRDefault="00376004">
            <w:pPr>
              <w:textAlignment w:val="baseline"/>
              <w:rPr>
                <w:rFonts w:ascii="inherit" w:eastAsia="Times New Roman" w:hAnsi="inherit"/>
                <w:color w:val="000000"/>
              </w:rPr>
            </w:pPr>
            <w:r>
              <w:rPr>
                <w:rStyle w:val="Titre3Car"/>
                <w:rFonts w:ascii="inherit" w:eastAsia="Times New Roman" w:hAnsi="inherit"/>
                <w:color w:val="000000"/>
                <w:bdr w:val="none" w:sz="0" w:space="0" w:color="auto" w:frame="1"/>
              </w:rPr>
              <w:t>        </w:t>
            </w:r>
            <w:r>
              <w:rPr>
                <w:rStyle w:val="Titre2Car"/>
                <w:rFonts w:ascii="inherit" w:eastAsia="Times New Roman" w:hAnsi="inherit"/>
                <w:color w:val="000000"/>
                <w:bdr w:val="none" w:sz="0" w:space="0" w:color="auto" w:frame="1"/>
              </w:rPr>
              <w:t>return</w:t>
            </w:r>
            <w:r>
              <w:rPr>
                <w:rStyle w:val="Titre3Car"/>
                <w:rFonts w:ascii="inherit" w:eastAsia="Times New Roman" w:hAnsi="inherit"/>
                <w:color w:val="000000"/>
                <w:bdr w:val="none" w:sz="0" w:space="0" w:color="auto" w:frame="1"/>
              </w:rPr>
              <w:t xml:space="preserve"> </w:t>
            </w:r>
            <w:r>
              <w:rPr>
                <w:rFonts w:ascii="inherit" w:eastAsia="Times New Roman" w:hAnsi="inherit"/>
                <w:color w:val="000000"/>
                <w:bdr w:val="none" w:sz="0" w:space="0" w:color="auto" w:frame="1"/>
              </w:rPr>
              <w:t>{</w:t>
            </w:r>
            <w:r>
              <w:rPr>
                <w:rFonts w:ascii="inherit" w:eastAsia="Times New Roman" w:hAnsi="inherit"/>
                <w:color w:val="000000"/>
                <w:bdr w:val="none" w:sz="0" w:space="0" w:color="auto" w:frame="1"/>
              </w:rPr>
              <w:t>"message"</w:t>
            </w:r>
            <w:r>
              <w:rPr>
                <w:rFonts w:ascii="inherit" w:eastAsia="Times New Roman" w:hAnsi="inherit"/>
                <w:color w:val="000000"/>
                <w:bdr w:val="none" w:sz="0" w:space="0" w:color="auto" w:frame="1"/>
              </w:rPr>
              <w:t>:</w:t>
            </w:r>
            <w:r>
              <w:rPr>
                <w:rStyle w:val="Titre3Car"/>
                <w:rFonts w:ascii="inherit" w:eastAsia="Times New Roman" w:hAnsi="inherit"/>
                <w:color w:val="000000"/>
                <w:bdr w:val="none" w:sz="0" w:space="0" w:color="auto" w:frame="1"/>
              </w:rPr>
              <w:t xml:space="preserve"> </w:t>
            </w:r>
            <w:r>
              <w:rPr>
                <w:rFonts w:ascii="inherit" w:eastAsia="Times New Roman" w:hAnsi="inherit"/>
                <w:color w:val="000000"/>
                <w:bdr w:val="none" w:sz="0" w:space="0" w:color="auto" w:frame="1"/>
              </w:rPr>
              <w:t>"Produit non trouvé"</w:t>
            </w:r>
            <w:r>
              <w:rPr>
                <w:rFonts w:ascii="inherit" w:eastAsia="Times New Roman" w:hAnsi="inherit"/>
                <w:color w:val="000000"/>
                <w:bdr w:val="none" w:sz="0" w:space="0" w:color="auto" w:frame="1"/>
              </w:rPr>
              <w:t>}</w:t>
            </w:r>
          </w:p>
          <w:p w14:paraId="3C37F08C" w14:textId="77777777" w:rsidR="00376004" w:rsidRDefault="00376004">
            <w:pPr>
              <w:textAlignment w:val="baseline"/>
              <w:rPr>
                <w:rFonts w:ascii="inherit" w:eastAsia="Times New Roman" w:hAnsi="inherit"/>
                <w:color w:val="000000"/>
              </w:rPr>
            </w:pPr>
            <w:r>
              <w:rPr>
                <w:rFonts w:ascii="inherit" w:eastAsia="Times New Roman" w:hAnsi="inherit"/>
                <w:color w:val="000000"/>
              </w:rPr>
              <w:t> </w:t>
            </w:r>
          </w:p>
          <w:p w14:paraId="4913F556" w14:textId="77777777" w:rsidR="00376004" w:rsidRDefault="00376004">
            <w:pPr>
              <w:textAlignment w:val="baseline"/>
              <w:rPr>
                <w:rFonts w:ascii="inherit" w:eastAsia="Times New Roman" w:hAnsi="inherit"/>
                <w:color w:val="000000"/>
              </w:rPr>
            </w:pPr>
            <w:r>
              <w:rPr>
                <w:rFonts w:ascii="inherit" w:eastAsia="Times New Roman" w:hAnsi="inherit"/>
                <w:color w:val="000000"/>
                <w:bdr w:val="none" w:sz="0" w:space="0" w:color="auto" w:frame="1"/>
              </w:rPr>
              <w:t># Définissez une route pour ajouter un nouveau produit</w:t>
            </w:r>
          </w:p>
          <w:p w14:paraId="1DB7D337" w14:textId="77777777" w:rsidR="00376004" w:rsidRDefault="00376004">
            <w:pPr>
              <w:textAlignment w:val="baseline"/>
              <w:rPr>
                <w:rFonts w:ascii="inherit" w:eastAsia="Times New Roman" w:hAnsi="inherit"/>
                <w:color w:val="000000"/>
              </w:rPr>
            </w:pPr>
            <w:r>
              <w:rPr>
                <w:rFonts w:ascii="inherit" w:eastAsia="Times New Roman" w:hAnsi="inherit"/>
                <w:color w:val="000000"/>
                <w:bdr w:val="none" w:sz="0" w:space="0" w:color="auto" w:frame="1"/>
              </w:rPr>
              <w:t>@</w:t>
            </w:r>
            <w:r>
              <w:rPr>
                <w:rFonts w:ascii="inherit" w:eastAsia="Times New Roman" w:hAnsi="inherit"/>
                <w:color w:val="000000"/>
                <w:bdr w:val="none" w:sz="0" w:space="0" w:color="auto" w:frame="1"/>
              </w:rPr>
              <w:t>app</w:t>
            </w:r>
            <w:r>
              <w:rPr>
                <w:rFonts w:ascii="inherit" w:eastAsia="Times New Roman" w:hAnsi="inherit"/>
                <w:color w:val="000000"/>
                <w:bdr w:val="none" w:sz="0" w:space="0" w:color="auto" w:frame="1"/>
              </w:rPr>
              <w:t>.</w:t>
            </w:r>
            <w:r>
              <w:rPr>
                <w:rStyle w:val="Titre4Car"/>
                <w:rFonts w:ascii="inherit" w:eastAsia="Times New Roman" w:hAnsi="inherit"/>
                <w:color w:val="000000"/>
                <w:bdr w:val="none" w:sz="0" w:space="0" w:color="auto" w:frame="1"/>
              </w:rPr>
              <w:t>post</w:t>
            </w:r>
            <w:r>
              <w:rPr>
                <w:rFonts w:ascii="inherit" w:eastAsia="Times New Roman" w:hAnsi="inherit"/>
                <w:color w:val="000000"/>
                <w:bdr w:val="none" w:sz="0" w:space="0" w:color="auto" w:frame="1"/>
              </w:rPr>
              <w:t>(</w:t>
            </w:r>
            <w:r>
              <w:rPr>
                <w:rFonts w:ascii="inherit" w:eastAsia="Times New Roman" w:hAnsi="inherit"/>
                <w:color w:val="000000"/>
                <w:bdr w:val="none" w:sz="0" w:space="0" w:color="auto" w:frame="1"/>
              </w:rPr>
              <w:t>"/produits/"</w:t>
            </w:r>
            <w:r>
              <w:rPr>
                <w:rFonts w:ascii="inherit" w:eastAsia="Times New Roman" w:hAnsi="inherit"/>
                <w:color w:val="000000"/>
                <w:bdr w:val="none" w:sz="0" w:space="0" w:color="auto" w:frame="1"/>
              </w:rPr>
              <w:t>)</w:t>
            </w:r>
          </w:p>
          <w:p w14:paraId="302E98D5" w14:textId="77777777" w:rsidR="00376004" w:rsidRDefault="00376004">
            <w:pPr>
              <w:textAlignment w:val="baseline"/>
              <w:rPr>
                <w:rFonts w:ascii="inherit" w:eastAsia="Times New Roman" w:hAnsi="inherit"/>
                <w:color w:val="000000"/>
              </w:rPr>
            </w:pPr>
            <w:proofErr w:type="spellStart"/>
            <w:r>
              <w:rPr>
                <w:rFonts w:ascii="inherit" w:eastAsia="Times New Roman" w:hAnsi="inherit"/>
                <w:color w:val="000000"/>
                <w:bdr w:val="none" w:sz="0" w:space="0" w:color="auto" w:frame="1"/>
              </w:rPr>
              <w:t>def</w:t>
            </w:r>
            <w:proofErr w:type="spellEnd"/>
            <w:r>
              <w:rPr>
                <w:rStyle w:val="Titre3Car"/>
                <w:rFonts w:ascii="inherit" w:eastAsia="Times New Roman" w:hAnsi="inherit"/>
                <w:color w:val="000000"/>
                <w:bdr w:val="none" w:sz="0" w:space="0" w:color="auto" w:frame="1"/>
              </w:rPr>
              <w:t xml:space="preserve"> </w:t>
            </w:r>
            <w:proofErr w:type="spellStart"/>
            <w:r>
              <w:rPr>
                <w:rStyle w:val="Titre4Car"/>
                <w:rFonts w:ascii="inherit" w:eastAsia="Times New Roman" w:hAnsi="inherit"/>
                <w:color w:val="000000"/>
                <w:bdr w:val="none" w:sz="0" w:space="0" w:color="auto" w:frame="1"/>
              </w:rPr>
              <w:t>add_product</w:t>
            </w:r>
            <w:proofErr w:type="spellEnd"/>
            <w:r>
              <w:rPr>
                <w:rFonts w:ascii="inherit" w:eastAsia="Times New Roman" w:hAnsi="inherit"/>
                <w:color w:val="000000"/>
                <w:bdr w:val="none" w:sz="0" w:space="0" w:color="auto" w:frame="1"/>
              </w:rPr>
              <w:t>(</w:t>
            </w:r>
            <w:proofErr w:type="spellStart"/>
            <w:r>
              <w:rPr>
                <w:rFonts w:ascii="inherit" w:eastAsia="Times New Roman" w:hAnsi="inherit"/>
                <w:color w:val="000000"/>
                <w:bdr w:val="none" w:sz="0" w:space="0" w:color="auto" w:frame="1"/>
              </w:rPr>
              <w:t>name</w:t>
            </w:r>
            <w:proofErr w:type="spellEnd"/>
            <w:r>
              <w:rPr>
                <w:rFonts w:ascii="inherit" w:eastAsia="Times New Roman" w:hAnsi="inherit"/>
                <w:color w:val="000000"/>
                <w:bdr w:val="none" w:sz="0" w:space="0" w:color="auto" w:frame="1"/>
              </w:rPr>
              <w:t>:</w:t>
            </w:r>
            <w:r>
              <w:rPr>
                <w:rStyle w:val="Titre3Car"/>
                <w:rFonts w:ascii="inherit" w:eastAsia="Times New Roman" w:hAnsi="inherit"/>
                <w:color w:val="000000"/>
                <w:bdr w:val="none" w:sz="0" w:space="0" w:color="auto" w:frame="1"/>
              </w:rPr>
              <w:t xml:space="preserve"> </w:t>
            </w:r>
            <w:proofErr w:type="spellStart"/>
            <w:r>
              <w:rPr>
                <w:rFonts w:ascii="inherit" w:eastAsia="Times New Roman" w:hAnsi="inherit"/>
                <w:color w:val="000000"/>
                <w:bdr w:val="none" w:sz="0" w:space="0" w:color="auto" w:frame="1"/>
              </w:rPr>
              <w:t>str</w:t>
            </w:r>
            <w:proofErr w:type="spellEnd"/>
            <w:r>
              <w:rPr>
                <w:rFonts w:ascii="inherit" w:eastAsia="Times New Roman" w:hAnsi="inherit"/>
                <w:color w:val="000000"/>
                <w:bdr w:val="none" w:sz="0" w:space="0" w:color="auto" w:frame="1"/>
              </w:rPr>
              <w:t>)</w:t>
            </w:r>
            <w:r>
              <w:rPr>
                <w:rFonts w:ascii="inherit" w:eastAsia="Times New Roman" w:hAnsi="inherit"/>
                <w:color w:val="000000"/>
                <w:bdr w:val="none" w:sz="0" w:space="0" w:color="auto" w:frame="1"/>
              </w:rPr>
              <w:t>:</w:t>
            </w:r>
          </w:p>
          <w:p w14:paraId="06A9F188" w14:textId="77777777" w:rsidR="00376004" w:rsidRDefault="00376004">
            <w:pPr>
              <w:textAlignment w:val="baseline"/>
              <w:rPr>
                <w:rFonts w:ascii="inherit" w:eastAsia="Times New Roman" w:hAnsi="inherit"/>
                <w:color w:val="000000"/>
              </w:rPr>
            </w:pPr>
            <w:r>
              <w:rPr>
                <w:rStyle w:val="Titre3Car"/>
                <w:rFonts w:ascii="inherit" w:eastAsia="Times New Roman" w:hAnsi="inherit"/>
                <w:color w:val="000000"/>
                <w:bdr w:val="none" w:sz="0" w:space="0" w:color="auto" w:frame="1"/>
              </w:rPr>
              <w:t>    </w:t>
            </w:r>
            <w:proofErr w:type="spellStart"/>
            <w:r>
              <w:rPr>
                <w:rFonts w:ascii="inherit" w:eastAsia="Times New Roman" w:hAnsi="inherit"/>
                <w:color w:val="000000"/>
                <w:bdr w:val="none" w:sz="0" w:space="0" w:color="auto" w:frame="1"/>
              </w:rPr>
              <w:t>new_product</w:t>
            </w:r>
            <w:proofErr w:type="spellEnd"/>
            <w:r>
              <w:rPr>
                <w:rStyle w:val="Titre3Car"/>
                <w:rFonts w:ascii="inherit" w:eastAsia="Times New Roman" w:hAnsi="inherit"/>
                <w:color w:val="000000"/>
                <w:bdr w:val="none" w:sz="0" w:space="0" w:color="auto" w:frame="1"/>
              </w:rPr>
              <w:t xml:space="preserve"> </w:t>
            </w:r>
            <w:r>
              <w:rPr>
                <w:rFonts w:ascii="inherit" w:eastAsia="Times New Roman" w:hAnsi="inherit"/>
                <w:color w:val="000000"/>
                <w:bdr w:val="none" w:sz="0" w:space="0" w:color="auto" w:frame="1"/>
              </w:rPr>
              <w:t>=</w:t>
            </w:r>
            <w:r>
              <w:rPr>
                <w:rStyle w:val="Titre3Car"/>
                <w:rFonts w:ascii="inherit" w:eastAsia="Times New Roman" w:hAnsi="inherit"/>
                <w:color w:val="000000"/>
                <w:bdr w:val="none" w:sz="0" w:space="0" w:color="auto" w:frame="1"/>
              </w:rPr>
              <w:t xml:space="preserve"> </w:t>
            </w:r>
            <w:r>
              <w:rPr>
                <w:rFonts w:ascii="inherit" w:eastAsia="Times New Roman" w:hAnsi="inherit"/>
                <w:color w:val="000000"/>
                <w:bdr w:val="none" w:sz="0" w:space="0" w:color="auto" w:frame="1"/>
              </w:rPr>
              <w:t>{</w:t>
            </w:r>
            <w:r>
              <w:rPr>
                <w:rFonts w:ascii="inherit" w:eastAsia="Times New Roman" w:hAnsi="inherit"/>
                <w:color w:val="000000"/>
                <w:bdr w:val="none" w:sz="0" w:space="0" w:color="auto" w:frame="1"/>
              </w:rPr>
              <w:t>"id"</w:t>
            </w:r>
            <w:r>
              <w:rPr>
                <w:rFonts w:ascii="inherit" w:eastAsia="Times New Roman" w:hAnsi="inherit"/>
                <w:color w:val="000000"/>
                <w:bdr w:val="none" w:sz="0" w:space="0" w:color="auto" w:frame="1"/>
              </w:rPr>
              <w:t>:</w:t>
            </w:r>
            <w:r>
              <w:rPr>
                <w:rStyle w:val="Titre3Car"/>
                <w:rFonts w:ascii="inherit" w:eastAsia="Times New Roman" w:hAnsi="inherit"/>
                <w:color w:val="000000"/>
                <w:bdr w:val="none" w:sz="0" w:space="0" w:color="auto" w:frame="1"/>
              </w:rPr>
              <w:t xml:space="preserve"> </w:t>
            </w:r>
            <w:proofErr w:type="spellStart"/>
            <w:r>
              <w:rPr>
                <w:rFonts w:ascii="inherit" w:eastAsia="Times New Roman" w:hAnsi="inherit"/>
                <w:color w:val="000000"/>
                <w:bdr w:val="none" w:sz="0" w:space="0" w:color="auto" w:frame="1"/>
              </w:rPr>
              <w:t>len</w:t>
            </w:r>
            <w:proofErr w:type="spellEnd"/>
            <w:r>
              <w:rPr>
                <w:rFonts w:ascii="inherit" w:eastAsia="Times New Roman" w:hAnsi="inherit"/>
                <w:color w:val="000000"/>
                <w:bdr w:val="none" w:sz="0" w:space="0" w:color="auto" w:frame="1"/>
              </w:rPr>
              <w:t>(</w:t>
            </w:r>
            <w:proofErr w:type="spellStart"/>
            <w:r>
              <w:rPr>
                <w:rFonts w:ascii="inherit" w:eastAsia="Times New Roman" w:hAnsi="inherit"/>
                <w:color w:val="000000"/>
                <w:bdr w:val="none" w:sz="0" w:space="0" w:color="auto" w:frame="1"/>
              </w:rPr>
              <w:t>fake_data</w:t>
            </w:r>
            <w:proofErr w:type="spellEnd"/>
            <w:r>
              <w:rPr>
                <w:rFonts w:ascii="inherit" w:eastAsia="Times New Roman" w:hAnsi="inherit"/>
                <w:color w:val="000000"/>
                <w:bdr w:val="none" w:sz="0" w:space="0" w:color="auto" w:frame="1"/>
              </w:rPr>
              <w:t>)</w:t>
            </w:r>
            <w:r>
              <w:rPr>
                <w:rStyle w:val="Titre3Car"/>
                <w:rFonts w:ascii="inherit" w:eastAsia="Times New Roman" w:hAnsi="inherit"/>
                <w:color w:val="000000"/>
                <w:bdr w:val="none" w:sz="0" w:space="0" w:color="auto" w:frame="1"/>
              </w:rPr>
              <w:t xml:space="preserve"> </w:t>
            </w:r>
            <w:r>
              <w:rPr>
                <w:rFonts w:ascii="inherit" w:eastAsia="Times New Roman" w:hAnsi="inherit"/>
                <w:color w:val="000000"/>
                <w:bdr w:val="none" w:sz="0" w:space="0" w:color="auto" w:frame="1"/>
              </w:rPr>
              <w:t>+</w:t>
            </w:r>
            <w:r>
              <w:rPr>
                <w:rStyle w:val="Titre3Car"/>
                <w:rFonts w:ascii="inherit" w:eastAsia="Times New Roman" w:hAnsi="inherit"/>
                <w:color w:val="000000"/>
                <w:bdr w:val="none" w:sz="0" w:space="0" w:color="auto" w:frame="1"/>
              </w:rPr>
              <w:t xml:space="preserve"> </w:t>
            </w:r>
            <w:r>
              <w:rPr>
                <w:rFonts w:ascii="inherit" w:eastAsia="Times New Roman" w:hAnsi="inherit"/>
                <w:color w:val="000000"/>
                <w:bdr w:val="none" w:sz="0" w:space="0" w:color="auto" w:frame="1"/>
              </w:rPr>
              <w:t>1</w:t>
            </w:r>
            <w:r>
              <w:rPr>
                <w:rFonts w:ascii="inherit" w:eastAsia="Times New Roman" w:hAnsi="inherit"/>
                <w:color w:val="000000"/>
                <w:bdr w:val="none" w:sz="0" w:space="0" w:color="auto" w:frame="1"/>
              </w:rPr>
              <w:t>,</w:t>
            </w:r>
            <w:r>
              <w:rPr>
                <w:rStyle w:val="Titre3Car"/>
                <w:rFonts w:ascii="inherit" w:eastAsia="Times New Roman" w:hAnsi="inherit"/>
                <w:color w:val="000000"/>
                <w:bdr w:val="none" w:sz="0" w:space="0" w:color="auto" w:frame="1"/>
              </w:rPr>
              <w:t xml:space="preserve"> </w:t>
            </w:r>
            <w:r>
              <w:rPr>
                <w:rFonts w:ascii="inherit" w:eastAsia="Times New Roman" w:hAnsi="inherit"/>
                <w:color w:val="000000"/>
                <w:bdr w:val="none" w:sz="0" w:space="0" w:color="auto" w:frame="1"/>
              </w:rPr>
              <w:t>"</w:t>
            </w:r>
            <w:proofErr w:type="spellStart"/>
            <w:r>
              <w:rPr>
                <w:rFonts w:ascii="inherit" w:eastAsia="Times New Roman" w:hAnsi="inherit"/>
                <w:color w:val="000000"/>
                <w:bdr w:val="none" w:sz="0" w:space="0" w:color="auto" w:frame="1"/>
              </w:rPr>
              <w:t>name</w:t>
            </w:r>
            <w:proofErr w:type="spellEnd"/>
            <w:r>
              <w:rPr>
                <w:rFonts w:ascii="inherit" w:eastAsia="Times New Roman" w:hAnsi="inherit"/>
                <w:color w:val="000000"/>
                <w:bdr w:val="none" w:sz="0" w:space="0" w:color="auto" w:frame="1"/>
              </w:rPr>
              <w:t>"</w:t>
            </w:r>
            <w:r>
              <w:rPr>
                <w:rFonts w:ascii="inherit" w:eastAsia="Times New Roman" w:hAnsi="inherit"/>
                <w:color w:val="000000"/>
                <w:bdr w:val="none" w:sz="0" w:space="0" w:color="auto" w:frame="1"/>
              </w:rPr>
              <w:t>:</w:t>
            </w:r>
            <w:r>
              <w:rPr>
                <w:rStyle w:val="Titre3Car"/>
                <w:rFonts w:ascii="inherit" w:eastAsia="Times New Roman" w:hAnsi="inherit"/>
                <w:color w:val="000000"/>
                <w:bdr w:val="none" w:sz="0" w:space="0" w:color="auto" w:frame="1"/>
              </w:rPr>
              <w:t xml:space="preserve"> </w:t>
            </w:r>
            <w:proofErr w:type="spellStart"/>
            <w:r>
              <w:rPr>
                <w:rFonts w:ascii="inherit" w:eastAsia="Times New Roman" w:hAnsi="inherit"/>
                <w:color w:val="000000"/>
                <w:bdr w:val="none" w:sz="0" w:space="0" w:color="auto" w:frame="1"/>
              </w:rPr>
              <w:t>name</w:t>
            </w:r>
            <w:proofErr w:type="spellEnd"/>
            <w:r>
              <w:rPr>
                <w:rFonts w:ascii="inherit" w:eastAsia="Times New Roman" w:hAnsi="inherit"/>
                <w:color w:val="000000"/>
                <w:bdr w:val="none" w:sz="0" w:space="0" w:color="auto" w:frame="1"/>
              </w:rPr>
              <w:t>}</w:t>
            </w:r>
          </w:p>
          <w:p w14:paraId="40A3B331" w14:textId="77777777" w:rsidR="00376004" w:rsidRDefault="00376004">
            <w:pPr>
              <w:textAlignment w:val="baseline"/>
              <w:rPr>
                <w:rFonts w:ascii="inherit" w:eastAsia="Times New Roman" w:hAnsi="inherit"/>
                <w:color w:val="000000"/>
              </w:rPr>
            </w:pPr>
            <w:r>
              <w:rPr>
                <w:rStyle w:val="Titre3Car"/>
                <w:rFonts w:ascii="inherit" w:eastAsia="Times New Roman" w:hAnsi="inherit"/>
                <w:color w:val="000000"/>
                <w:bdr w:val="none" w:sz="0" w:space="0" w:color="auto" w:frame="1"/>
              </w:rPr>
              <w:lastRenderedPageBreak/>
              <w:t>    </w:t>
            </w:r>
            <w:proofErr w:type="spellStart"/>
            <w:r>
              <w:rPr>
                <w:rFonts w:ascii="inherit" w:eastAsia="Times New Roman" w:hAnsi="inherit"/>
                <w:color w:val="000000"/>
                <w:bdr w:val="none" w:sz="0" w:space="0" w:color="auto" w:frame="1"/>
              </w:rPr>
              <w:t>fake_data</w:t>
            </w:r>
            <w:r>
              <w:rPr>
                <w:rFonts w:ascii="inherit" w:eastAsia="Times New Roman" w:hAnsi="inherit"/>
                <w:color w:val="000000"/>
                <w:bdr w:val="none" w:sz="0" w:space="0" w:color="auto" w:frame="1"/>
              </w:rPr>
              <w:t>.</w:t>
            </w:r>
            <w:r>
              <w:rPr>
                <w:rStyle w:val="Titre4Car"/>
                <w:rFonts w:ascii="inherit" w:eastAsia="Times New Roman" w:hAnsi="inherit"/>
                <w:color w:val="000000"/>
                <w:bdr w:val="none" w:sz="0" w:space="0" w:color="auto" w:frame="1"/>
              </w:rPr>
              <w:t>append</w:t>
            </w:r>
            <w:proofErr w:type="spellEnd"/>
            <w:r>
              <w:rPr>
                <w:rFonts w:ascii="inherit" w:eastAsia="Times New Roman" w:hAnsi="inherit"/>
                <w:color w:val="000000"/>
                <w:bdr w:val="none" w:sz="0" w:space="0" w:color="auto" w:frame="1"/>
              </w:rPr>
              <w:t>(</w:t>
            </w:r>
            <w:proofErr w:type="spellStart"/>
            <w:r>
              <w:rPr>
                <w:rFonts w:ascii="inherit" w:eastAsia="Times New Roman" w:hAnsi="inherit"/>
                <w:color w:val="000000"/>
                <w:bdr w:val="none" w:sz="0" w:space="0" w:color="auto" w:frame="1"/>
              </w:rPr>
              <w:t>new_product</w:t>
            </w:r>
            <w:proofErr w:type="spellEnd"/>
            <w:r>
              <w:rPr>
                <w:rFonts w:ascii="inherit" w:eastAsia="Times New Roman" w:hAnsi="inherit"/>
                <w:color w:val="000000"/>
                <w:bdr w:val="none" w:sz="0" w:space="0" w:color="auto" w:frame="1"/>
              </w:rPr>
              <w:t>)</w:t>
            </w:r>
          </w:p>
          <w:p w14:paraId="631E2EE6" w14:textId="77777777" w:rsidR="00376004" w:rsidRDefault="00376004">
            <w:pPr>
              <w:textAlignment w:val="baseline"/>
              <w:rPr>
                <w:rFonts w:ascii="inherit" w:eastAsia="Times New Roman" w:hAnsi="inherit"/>
                <w:color w:val="000000"/>
              </w:rPr>
            </w:pPr>
            <w:r>
              <w:rPr>
                <w:rStyle w:val="Titre3Car"/>
                <w:rFonts w:ascii="inherit" w:eastAsia="Times New Roman" w:hAnsi="inherit"/>
                <w:color w:val="000000"/>
                <w:bdr w:val="none" w:sz="0" w:space="0" w:color="auto" w:frame="1"/>
              </w:rPr>
              <w:t>    </w:t>
            </w:r>
            <w:r>
              <w:rPr>
                <w:rStyle w:val="Titre2Car"/>
                <w:rFonts w:ascii="inherit" w:eastAsia="Times New Roman" w:hAnsi="inherit"/>
                <w:color w:val="000000"/>
                <w:bdr w:val="none" w:sz="0" w:space="0" w:color="auto" w:frame="1"/>
              </w:rPr>
              <w:t>return</w:t>
            </w:r>
            <w:r>
              <w:rPr>
                <w:rStyle w:val="Titre3Car"/>
                <w:rFonts w:ascii="inherit" w:eastAsia="Times New Roman" w:hAnsi="inherit"/>
                <w:color w:val="000000"/>
                <w:bdr w:val="none" w:sz="0" w:space="0" w:color="auto" w:frame="1"/>
              </w:rPr>
              <w:t xml:space="preserve"> </w:t>
            </w:r>
            <w:proofErr w:type="spellStart"/>
            <w:r>
              <w:rPr>
                <w:rFonts w:ascii="inherit" w:eastAsia="Times New Roman" w:hAnsi="inherit"/>
                <w:color w:val="000000"/>
                <w:bdr w:val="none" w:sz="0" w:space="0" w:color="auto" w:frame="1"/>
              </w:rPr>
              <w:t>new_product</w:t>
            </w:r>
            <w:proofErr w:type="spellEnd"/>
          </w:p>
        </w:tc>
      </w:tr>
    </w:tbl>
    <w:p w14:paraId="6EFA53DA" w14:textId="77777777" w:rsidR="00376004" w:rsidRDefault="00376004">
      <w:pPr>
        <w:spacing w:before="150" w:after="225"/>
        <w:textAlignment w:val="baseline"/>
        <w:divId w:val="1542400334"/>
        <w:rPr>
          <w:rFonts w:ascii="Roboto Slab" w:hAnsi="Roboto Slab" w:cs="Roboto Slab"/>
          <w:color w:val="404040"/>
          <w:sz w:val="23"/>
          <w:szCs w:val="23"/>
        </w:rPr>
      </w:pPr>
      <w:r>
        <w:rPr>
          <w:rFonts w:ascii="Roboto Slab" w:hAnsi="Roboto Slab" w:cs="Roboto Slab"/>
          <w:color w:val="404040"/>
          <w:sz w:val="23"/>
          <w:szCs w:val="23"/>
          <w:u w:val="single"/>
        </w:rPr>
        <w:lastRenderedPageBreak/>
        <w:t>Dans cet exemple</w:t>
      </w:r>
      <w:r>
        <w:rPr>
          <w:rFonts w:ascii="Roboto Slab" w:hAnsi="Roboto Slab" w:cs="Roboto Slab"/>
          <w:color w:val="404040"/>
          <w:sz w:val="23"/>
          <w:szCs w:val="23"/>
        </w:rPr>
        <w:t xml:space="preserve">: nous avons créé une API avec trois </w:t>
      </w:r>
      <w:proofErr w:type="spellStart"/>
      <w:r>
        <w:rPr>
          <w:rFonts w:ascii="Roboto Slab" w:hAnsi="Roboto Slab" w:cs="Roboto Slab"/>
          <w:color w:val="404040"/>
          <w:sz w:val="23"/>
          <w:szCs w:val="23"/>
        </w:rPr>
        <w:t>endpoints</w:t>
      </w:r>
      <w:proofErr w:type="spellEnd"/>
      <w:r>
        <w:rPr>
          <w:rFonts w:ascii="Roboto Slab" w:hAnsi="Roboto Slab" w:cs="Roboto Slab"/>
          <w:color w:val="404040"/>
          <w:sz w:val="23"/>
          <w:szCs w:val="23"/>
        </w:rPr>
        <w:t xml:space="preserve"> :</w:t>
      </w:r>
    </w:p>
    <w:p w14:paraId="146FBC72" w14:textId="77777777" w:rsidR="00376004" w:rsidRDefault="00376004" w:rsidP="00376004">
      <w:pPr>
        <w:numPr>
          <w:ilvl w:val="0"/>
          <w:numId w:val="6"/>
        </w:numPr>
        <w:textAlignment w:val="baseline"/>
        <w:divId w:val="1542400334"/>
        <w:rPr>
          <w:rFonts w:ascii="inherit" w:eastAsia="Times New Roman" w:hAnsi="inherit" w:cs="Roboto Slab"/>
          <w:color w:val="404040"/>
          <w:sz w:val="23"/>
          <w:szCs w:val="23"/>
        </w:rPr>
      </w:pPr>
      <w:r>
        <w:rPr>
          <w:rFonts w:ascii="inherit" w:eastAsia="Times New Roman" w:hAnsi="inherit" w:cs="Roboto Slab"/>
          <w:color w:val="0975C3"/>
          <w:sz w:val="23"/>
          <w:szCs w:val="23"/>
          <w:bdr w:val="none" w:sz="0" w:space="0" w:color="auto" w:frame="1"/>
        </w:rPr>
        <w:t>GET /produits/ :</w:t>
      </w:r>
      <w:r>
        <w:rPr>
          <w:rFonts w:ascii="inherit" w:eastAsia="Times New Roman" w:hAnsi="inherit" w:cs="Roboto Slab"/>
          <w:color w:val="404040"/>
          <w:sz w:val="23"/>
          <w:szCs w:val="23"/>
        </w:rPr>
        <w:t> Récupère tous les produits de la liste "</w:t>
      </w:r>
      <w:proofErr w:type="spellStart"/>
      <w:r>
        <w:rPr>
          <w:rFonts w:ascii="inherit" w:eastAsia="Times New Roman" w:hAnsi="inherit" w:cs="Roboto Slab"/>
          <w:color w:val="404040"/>
          <w:sz w:val="23"/>
          <w:szCs w:val="23"/>
        </w:rPr>
        <w:t>fake_data</w:t>
      </w:r>
      <w:proofErr w:type="spellEnd"/>
      <w:r>
        <w:rPr>
          <w:rFonts w:ascii="inherit" w:eastAsia="Times New Roman" w:hAnsi="inherit" w:cs="Roboto Slab"/>
          <w:color w:val="404040"/>
          <w:sz w:val="23"/>
          <w:szCs w:val="23"/>
        </w:rPr>
        <w:t>".</w:t>
      </w:r>
    </w:p>
    <w:p w14:paraId="1D9D2AC5" w14:textId="77777777" w:rsidR="00376004" w:rsidRDefault="00376004" w:rsidP="00376004">
      <w:pPr>
        <w:numPr>
          <w:ilvl w:val="0"/>
          <w:numId w:val="6"/>
        </w:numPr>
        <w:ind w:left="1440"/>
        <w:textAlignment w:val="baseline"/>
        <w:divId w:val="1542400334"/>
        <w:rPr>
          <w:rFonts w:ascii="inherit" w:eastAsia="Times New Roman" w:hAnsi="inherit" w:cs="Roboto Slab"/>
          <w:color w:val="404040"/>
          <w:sz w:val="23"/>
          <w:szCs w:val="23"/>
        </w:rPr>
      </w:pPr>
      <w:r>
        <w:rPr>
          <w:rFonts w:ascii="inherit" w:eastAsia="Times New Roman" w:hAnsi="inherit" w:cs="Roboto Slab"/>
          <w:color w:val="0975C3"/>
          <w:sz w:val="23"/>
          <w:szCs w:val="23"/>
          <w:bdr w:val="none" w:sz="0" w:space="0" w:color="auto" w:frame="1"/>
        </w:rPr>
        <w:t>GET /produits/{</w:t>
      </w:r>
      <w:proofErr w:type="spellStart"/>
      <w:r>
        <w:rPr>
          <w:rFonts w:ascii="inherit" w:eastAsia="Times New Roman" w:hAnsi="inherit" w:cs="Roboto Slab"/>
          <w:color w:val="0975C3"/>
          <w:sz w:val="23"/>
          <w:szCs w:val="23"/>
          <w:bdr w:val="none" w:sz="0" w:space="0" w:color="auto" w:frame="1"/>
        </w:rPr>
        <w:t>product_id</w:t>
      </w:r>
      <w:proofErr w:type="spellEnd"/>
      <w:r>
        <w:rPr>
          <w:rFonts w:ascii="inherit" w:eastAsia="Times New Roman" w:hAnsi="inherit" w:cs="Roboto Slab"/>
          <w:color w:val="0975C3"/>
          <w:sz w:val="23"/>
          <w:szCs w:val="23"/>
          <w:bdr w:val="none" w:sz="0" w:space="0" w:color="auto" w:frame="1"/>
        </w:rPr>
        <w:t>} :</w:t>
      </w:r>
      <w:r>
        <w:rPr>
          <w:rFonts w:ascii="inherit" w:eastAsia="Times New Roman" w:hAnsi="inherit" w:cs="Roboto Slab"/>
          <w:color w:val="404040"/>
          <w:sz w:val="23"/>
          <w:szCs w:val="23"/>
        </w:rPr>
        <w:t> Récupère un produit en fonction de son ID.</w:t>
      </w:r>
    </w:p>
    <w:p w14:paraId="317E9ABD" w14:textId="77777777" w:rsidR="00376004" w:rsidRDefault="00376004" w:rsidP="00376004">
      <w:pPr>
        <w:numPr>
          <w:ilvl w:val="0"/>
          <w:numId w:val="6"/>
        </w:numPr>
        <w:ind w:left="1440"/>
        <w:textAlignment w:val="baseline"/>
        <w:divId w:val="1542400334"/>
        <w:rPr>
          <w:rFonts w:ascii="inherit" w:eastAsia="Times New Roman" w:hAnsi="inherit" w:cs="Roboto Slab"/>
          <w:color w:val="404040"/>
          <w:sz w:val="23"/>
          <w:szCs w:val="23"/>
        </w:rPr>
      </w:pPr>
      <w:r>
        <w:rPr>
          <w:rFonts w:ascii="inherit" w:eastAsia="Times New Roman" w:hAnsi="inherit" w:cs="Roboto Slab"/>
          <w:color w:val="0975C3"/>
          <w:sz w:val="23"/>
          <w:szCs w:val="23"/>
          <w:bdr w:val="none" w:sz="0" w:space="0" w:color="auto" w:frame="1"/>
        </w:rPr>
        <w:t>POST /produits/ :</w:t>
      </w:r>
      <w:r>
        <w:rPr>
          <w:rFonts w:ascii="inherit" w:eastAsia="Times New Roman" w:hAnsi="inherit" w:cs="Roboto Slab"/>
          <w:color w:val="404040"/>
          <w:sz w:val="23"/>
          <w:szCs w:val="23"/>
        </w:rPr>
        <w:t> Ajoute un nouveau produit à la liste "</w:t>
      </w:r>
      <w:proofErr w:type="spellStart"/>
      <w:r>
        <w:rPr>
          <w:rFonts w:ascii="inherit" w:eastAsia="Times New Roman" w:hAnsi="inherit" w:cs="Roboto Slab"/>
          <w:color w:val="404040"/>
          <w:sz w:val="23"/>
          <w:szCs w:val="23"/>
        </w:rPr>
        <w:t>fake_data</w:t>
      </w:r>
      <w:proofErr w:type="spellEnd"/>
      <w:r>
        <w:rPr>
          <w:rFonts w:ascii="inherit" w:eastAsia="Times New Roman" w:hAnsi="inherit" w:cs="Roboto Slab"/>
          <w:color w:val="404040"/>
          <w:sz w:val="23"/>
          <w:szCs w:val="23"/>
        </w:rPr>
        <w:t>" en utilisant le nom fourni dans le corps de la requête.</w:t>
      </w:r>
    </w:p>
    <w:p w14:paraId="61030FF6" w14:textId="77777777" w:rsidR="00376004" w:rsidRDefault="00376004">
      <w:pPr>
        <w:pStyle w:val="Titre4"/>
        <w:shd w:val="clear" w:color="auto" w:fill="FFFFFF"/>
        <w:spacing w:before="375" w:after="60" w:line="264" w:lineRule="atLeast"/>
        <w:textAlignment w:val="baseline"/>
        <w:divId w:val="1542400334"/>
        <w:rPr>
          <w:rFonts w:ascii="Oswald" w:eastAsia="Times New Roman" w:hAnsi="Oswald" w:cs="Times New Roman"/>
          <w:color w:val="0975C3"/>
          <w:sz w:val="23"/>
          <w:szCs w:val="23"/>
        </w:rPr>
      </w:pPr>
      <w:proofErr w:type="spellStart"/>
      <w:r>
        <w:rPr>
          <w:rFonts w:ascii="Oswald" w:eastAsia="Times New Roman" w:hAnsi="Oswald"/>
          <w:color w:val="0975C3"/>
          <w:sz w:val="23"/>
          <w:szCs w:val="23"/>
        </w:rPr>
        <w:t>Execution</w:t>
      </w:r>
      <w:proofErr w:type="spellEnd"/>
      <w:r>
        <w:rPr>
          <w:rFonts w:ascii="Oswald" w:eastAsia="Times New Roman" w:hAnsi="Oswald"/>
          <w:color w:val="0975C3"/>
          <w:sz w:val="23"/>
          <w:szCs w:val="23"/>
        </w:rPr>
        <w:t xml:space="preserve"> de l'application</w:t>
      </w:r>
    </w:p>
    <w:p w14:paraId="4D883F43" w14:textId="77777777" w:rsidR="00376004" w:rsidRDefault="00376004">
      <w:pPr>
        <w:spacing w:after="0"/>
        <w:textAlignment w:val="baseline"/>
        <w:divId w:val="1542400334"/>
        <w:rPr>
          <w:rFonts w:ascii="Roboto Slab" w:hAnsi="Roboto Slab" w:cs="Roboto Slab"/>
          <w:color w:val="404040"/>
          <w:sz w:val="23"/>
          <w:szCs w:val="23"/>
        </w:rPr>
      </w:pPr>
      <w:r>
        <w:rPr>
          <w:rFonts w:ascii="Roboto Slab" w:hAnsi="Roboto Slab" w:cs="Roboto Slab"/>
          <w:color w:val="404040"/>
          <w:sz w:val="23"/>
          <w:szCs w:val="23"/>
        </w:rPr>
        <w:t xml:space="preserve">Pour exécuter l'API, lancez le serveur </w:t>
      </w:r>
      <w:proofErr w:type="spellStart"/>
      <w:r>
        <w:rPr>
          <w:rFonts w:ascii="Roboto Slab" w:hAnsi="Roboto Slab" w:cs="Roboto Slab"/>
          <w:color w:val="404040"/>
          <w:sz w:val="23"/>
          <w:szCs w:val="23"/>
        </w:rPr>
        <w:t>FastAPI</w:t>
      </w:r>
      <w:proofErr w:type="spellEnd"/>
      <w:r>
        <w:rPr>
          <w:rFonts w:ascii="Roboto Slab" w:hAnsi="Roboto Slab" w:cs="Roboto Slab"/>
          <w:color w:val="404040"/>
          <w:sz w:val="23"/>
          <w:szCs w:val="23"/>
        </w:rPr>
        <w:t xml:space="preserve"> en exécutant le fichier </w:t>
      </w:r>
      <w:r>
        <w:rPr>
          <w:rFonts w:ascii="inherit" w:hAnsi="inherit" w:cs="Roboto Slab"/>
          <w:color w:val="404040"/>
          <w:sz w:val="23"/>
          <w:szCs w:val="23"/>
          <w:bdr w:val="none" w:sz="0" w:space="0" w:color="auto" w:frame="1"/>
        </w:rPr>
        <w:t>"</w:t>
      </w:r>
      <w:proofErr w:type="spellStart"/>
      <w:r>
        <w:rPr>
          <w:rFonts w:ascii="inherit" w:hAnsi="inherit" w:cs="Roboto Slab"/>
          <w:color w:val="404040"/>
          <w:sz w:val="23"/>
          <w:szCs w:val="23"/>
          <w:bdr w:val="none" w:sz="0" w:space="0" w:color="auto" w:frame="1"/>
        </w:rPr>
        <w:t>main.py</w:t>
      </w:r>
      <w:proofErr w:type="spellEnd"/>
      <w:r>
        <w:rPr>
          <w:rFonts w:ascii="inherit" w:hAnsi="inherit" w:cs="Roboto Slab"/>
          <w:color w:val="404040"/>
          <w:sz w:val="23"/>
          <w:szCs w:val="23"/>
          <w:bdr w:val="none" w:sz="0" w:space="0" w:color="auto" w:frame="1"/>
        </w:rPr>
        <w:t>"</w:t>
      </w:r>
      <w:r>
        <w:rPr>
          <w:rFonts w:ascii="Roboto Slab" w:hAnsi="Roboto Slab" w:cs="Roboto Slab"/>
          <w:color w:val="404040"/>
          <w:sz w:val="23"/>
          <w:szCs w:val="23"/>
        </w:rPr>
        <w:t> :</w:t>
      </w:r>
    </w:p>
    <w:p w14:paraId="7EEFC095" w14:textId="77777777" w:rsidR="00376004" w:rsidRDefault="00376004">
      <w:pPr>
        <w:textAlignment w:val="baseline"/>
        <w:divId w:val="1955166032"/>
        <w:rPr>
          <w:rFonts w:ascii="inherit" w:eastAsia="Times New Roman" w:hAnsi="inherit" w:cs="Courier New"/>
          <w:color w:val="404040"/>
          <w:sz w:val="24"/>
          <w:szCs w:val="24"/>
        </w:rPr>
      </w:pPr>
      <w:r>
        <w:rPr>
          <w:rFonts w:ascii="inherit" w:eastAsia="Times New Roman" w:hAnsi="inherit" w:cs="Courier New"/>
          <w:color w:val="404040"/>
          <w:bdr w:val="none" w:sz="0" w:space="0" w:color="auto" w:frame="1"/>
        </w:rPr>
        <w:t>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4379"/>
      </w:tblGrid>
      <w:tr w:rsidR="00376004" w14:paraId="552C3D65" w14:textId="77777777">
        <w:trPr>
          <w:divId w:val="1955166032"/>
          <w:tblCellSpacing w:w="15" w:type="dxa"/>
        </w:trPr>
        <w:tc>
          <w:tcPr>
            <w:tcW w:w="0" w:type="auto"/>
            <w:vAlign w:val="center"/>
            <w:hideMark/>
          </w:tcPr>
          <w:p w14:paraId="4EBC0CC3" w14:textId="77777777" w:rsidR="00376004" w:rsidRDefault="00376004">
            <w:pPr>
              <w:jc w:val="center"/>
              <w:textAlignment w:val="baseline"/>
              <w:rPr>
                <w:rFonts w:ascii="inherit" w:eastAsia="Times New Roman" w:hAnsi="inherit" w:cs="Times New Roman"/>
              </w:rPr>
            </w:pPr>
            <w:r>
              <w:rPr>
                <w:rFonts w:ascii="inherit" w:eastAsia="Times New Roman" w:hAnsi="inherit"/>
              </w:rPr>
              <w:t>1</w:t>
            </w:r>
          </w:p>
        </w:tc>
        <w:tc>
          <w:tcPr>
            <w:tcW w:w="4334" w:type="dxa"/>
            <w:vAlign w:val="center"/>
            <w:hideMark/>
          </w:tcPr>
          <w:p w14:paraId="1F427FC4" w14:textId="77777777" w:rsidR="00376004" w:rsidRDefault="00376004">
            <w:pPr>
              <w:textAlignment w:val="baseline"/>
              <w:rPr>
                <w:rFonts w:ascii="inherit" w:eastAsia="Times New Roman" w:hAnsi="inherit"/>
                <w:color w:val="000000"/>
              </w:rPr>
            </w:pPr>
            <w:proofErr w:type="spellStart"/>
            <w:r>
              <w:rPr>
                <w:rStyle w:val="Titre4Car"/>
                <w:rFonts w:ascii="inherit" w:eastAsia="Times New Roman" w:hAnsi="inherit"/>
                <w:color w:val="000000"/>
                <w:bdr w:val="none" w:sz="0" w:space="0" w:color="auto" w:frame="1"/>
              </w:rPr>
              <w:t>uvicorn</w:t>
            </w:r>
            <w:proofErr w:type="spellEnd"/>
            <w:r>
              <w:rPr>
                <w:rStyle w:val="Titre4Car"/>
                <w:rFonts w:ascii="inherit" w:eastAsia="Times New Roman" w:hAnsi="inherit"/>
                <w:color w:val="000000"/>
                <w:bdr w:val="none" w:sz="0" w:space="0" w:color="auto" w:frame="1"/>
              </w:rPr>
              <w:t xml:space="preserve"> </w:t>
            </w:r>
            <w:proofErr w:type="spellStart"/>
            <w:r>
              <w:rPr>
                <w:rFonts w:ascii="inherit" w:eastAsia="Times New Roman" w:hAnsi="inherit"/>
                <w:color w:val="000000"/>
                <w:bdr w:val="none" w:sz="0" w:space="0" w:color="auto" w:frame="1"/>
              </w:rPr>
              <w:t>main</w:t>
            </w:r>
            <w:r>
              <w:rPr>
                <w:rFonts w:ascii="inherit" w:eastAsia="Times New Roman" w:hAnsi="inherit"/>
                <w:color w:val="000000"/>
                <w:bdr w:val="none" w:sz="0" w:space="0" w:color="auto" w:frame="1"/>
              </w:rPr>
              <w:t>:</w:t>
            </w:r>
            <w:r>
              <w:rPr>
                <w:rFonts w:ascii="inherit" w:eastAsia="Times New Roman" w:hAnsi="inherit"/>
                <w:color w:val="000000"/>
                <w:bdr w:val="none" w:sz="0" w:space="0" w:color="auto" w:frame="1"/>
              </w:rPr>
              <w:t>app</w:t>
            </w:r>
            <w:proofErr w:type="spellEnd"/>
            <w:r>
              <w:rPr>
                <w:rStyle w:val="Titre3Car"/>
                <w:rFonts w:ascii="inherit" w:eastAsia="Times New Roman" w:hAnsi="inherit"/>
                <w:color w:val="000000"/>
                <w:bdr w:val="none" w:sz="0" w:space="0" w:color="auto" w:frame="1"/>
              </w:rPr>
              <w:t xml:space="preserve"> </w:t>
            </w:r>
            <w:r>
              <w:rPr>
                <w:rFonts w:ascii="inherit" w:eastAsia="Times New Roman" w:hAnsi="inherit"/>
                <w:color w:val="000000"/>
                <w:bdr w:val="none" w:sz="0" w:space="0" w:color="auto" w:frame="1"/>
              </w:rPr>
              <w:t>--</w:t>
            </w:r>
            <w:proofErr w:type="spellStart"/>
            <w:r>
              <w:rPr>
                <w:rFonts w:ascii="inherit" w:eastAsia="Times New Roman" w:hAnsi="inherit"/>
                <w:color w:val="000000"/>
                <w:bdr w:val="none" w:sz="0" w:space="0" w:color="auto" w:frame="1"/>
              </w:rPr>
              <w:t>reload</w:t>
            </w:r>
            <w:proofErr w:type="spellEnd"/>
          </w:p>
        </w:tc>
      </w:tr>
    </w:tbl>
    <w:p w14:paraId="1D3C3891" w14:textId="77777777" w:rsidR="00376004" w:rsidRDefault="00376004">
      <w:pPr>
        <w:spacing w:after="0"/>
        <w:textAlignment w:val="baseline"/>
        <w:divId w:val="1542400334"/>
        <w:rPr>
          <w:rFonts w:ascii="Roboto Slab" w:hAnsi="Roboto Slab" w:cs="Roboto Slab"/>
          <w:color w:val="404040"/>
          <w:sz w:val="23"/>
          <w:szCs w:val="23"/>
        </w:rPr>
      </w:pPr>
      <w:r>
        <w:rPr>
          <w:rFonts w:ascii="Roboto Slab" w:hAnsi="Roboto Slab" w:cs="Roboto Slab"/>
          <w:color w:val="404040"/>
          <w:sz w:val="23"/>
          <w:szCs w:val="23"/>
        </w:rPr>
        <w:t>Une fois que le serveur est en cours d'exécution, vous pouvez accéder à l'API en utilisant l'</w:t>
      </w:r>
      <w:r>
        <w:rPr>
          <w:rFonts w:ascii="inherit" w:hAnsi="inherit" w:cs="Roboto Slab"/>
          <w:color w:val="404040"/>
          <w:sz w:val="23"/>
          <w:szCs w:val="23"/>
          <w:bdr w:val="none" w:sz="0" w:space="0" w:color="auto" w:frame="1"/>
        </w:rPr>
        <w:t>URL</w:t>
      </w:r>
      <w:r>
        <w:rPr>
          <w:rFonts w:ascii="Roboto Slab" w:hAnsi="Roboto Slab" w:cs="Roboto Slab"/>
          <w:color w:val="404040"/>
          <w:sz w:val="23"/>
          <w:szCs w:val="23"/>
        </w:rPr>
        <w:t> </w:t>
      </w:r>
      <w:r>
        <w:rPr>
          <w:rFonts w:ascii="inherit" w:hAnsi="inherit" w:cs="Roboto Slab"/>
          <w:color w:val="0975C3"/>
          <w:sz w:val="23"/>
          <w:szCs w:val="23"/>
          <w:bdr w:val="none" w:sz="0" w:space="0" w:color="auto" w:frame="1"/>
        </w:rPr>
        <w:t>"http://localhost:8000/produits/"</w:t>
      </w:r>
      <w:r>
        <w:rPr>
          <w:rFonts w:ascii="Roboto Slab" w:hAnsi="Roboto Slab" w:cs="Roboto Slab"/>
          <w:color w:val="404040"/>
          <w:sz w:val="23"/>
          <w:szCs w:val="23"/>
        </w:rPr>
        <w:t xml:space="preserve"> dans votre navigateur ou un outil tel que </w:t>
      </w:r>
      <w:proofErr w:type="spellStart"/>
      <w:r>
        <w:rPr>
          <w:rFonts w:ascii="Roboto Slab" w:hAnsi="Roboto Slab" w:cs="Roboto Slab"/>
          <w:color w:val="404040"/>
          <w:sz w:val="23"/>
          <w:szCs w:val="23"/>
        </w:rPr>
        <w:t>cURL</w:t>
      </w:r>
      <w:proofErr w:type="spellEnd"/>
      <w:r>
        <w:rPr>
          <w:rFonts w:ascii="Roboto Slab" w:hAnsi="Roboto Slab" w:cs="Roboto Slab"/>
          <w:color w:val="404040"/>
          <w:sz w:val="23"/>
          <w:szCs w:val="23"/>
        </w:rPr>
        <w:t xml:space="preserve"> ou </w:t>
      </w:r>
      <w:proofErr w:type="spellStart"/>
      <w:r>
        <w:rPr>
          <w:rFonts w:ascii="Roboto Slab" w:hAnsi="Roboto Slab" w:cs="Roboto Slab"/>
          <w:color w:val="404040"/>
          <w:sz w:val="23"/>
          <w:szCs w:val="23"/>
        </w:rPr>
        <w:t>Postman</w:t>
      </w:r>
      <w:proofErr w:type="spellEnd"/>
    </w:p>
    <w:p w14:paraId="2A52C33B" w14:textId="77777777" w:rsidR="00376004" w:rsidRDefault="00376004">
      <w:pPr>
        <w:spacing w:before="150" w:after="225"/>
        <w:textAlignment w:val="baseline"/>
        <w:divId w:val="1542400334"/>
        <w:rPr>
          <w:rFonts w:ascii="Roboto Slab" w:hAnsi="Roboto Slab" w:cs="Roboto Slab"/>
          <w:color w:val="404040"/>
          <w:sz w:val="23"/>
          <w:szCs w:val="23"/>
        </w:rPr>
      </w:pPr>
      <w:r>
        <w:rPr>
          <w:rFonts w:ascii="Roboto Slab" w:hAnsi="Roboto Slab" w:cs="Roboto Slab"/>
          <w:noProof/>
          <w:color w:val="404040"/>
          <w:sz w:val="23"/>
          <w:szCs w:val="23"/>
        </w:rPr>
        <w:drawing>
          <wp:inline distT="0" distB="0" distL="0" distR="0" wp14:anchorId="7980F638" wp14:editId="6372B9B4">
            <wp:extent cx="5199380" cy="3328035"/>
            <wp:effectExtent l="0" t="0" r="1270" b="5715"/>
            <wp:docPr id="2" name="Image 2" descr="fastapi python - first usage - api re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fastapi python - first usage - api rest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9380" cy="3328035"/>
                    </a:xfrm>
                    <a:prstGeom prst="rect">
                      <a:avLst/>
                    </a:prstGeom>
                    <a:noFill/>
                    <a:ln>
                      <a:noFill/>
                    </a:ln>
                  </pic:spPr>
                </pic:pic>
              </a:graphicData>
            </a:graphic>
          </wp:inline>
        </w:drawing>
      </w:r>
    </w:p>
    <w:p w14:paraId="44187CE2" w14:textId="77777777" w:rsidR="00376004" w:rsidRDefault="00376004">
      <w:pPr>
        <w:pStyle w:val="Titre4"/>
        <w:shd w:val="clear" w:color="auto" w:fill="FFFFFF"/>
        <w:spacing w:before="375" w:after="60" w:line="264" w:lineRule="atLeast"/>
        <w:textAlignment w:val="baseline"/>
        <w:divId w:val="1542400334"/>
        <w:rPr>
          <w:rFonts w:ascii="Oswald" w:eastAsia="Times New Roman" w:hAnsi="Oswald" w:cs="Times New Roman"/>
          <w:color w:val="0975C3"/>
          <w:sz w:val="23"/>
          <w:szCs w:val="23"/>
        </w:rPr>
      </w:pPr>
      <w:r>
        <w:rPr>
          <w:rFonts w:ascii="Oswald" w:eastAsia="Times New Roman" w:hAnsi="Oswald"/>
          <w:color w:val="0975C3"/>
          <w:sz w:val="23"/>
          <w:szCs w:val="23"/>
        </w:rPr>
        <w:lastRenderedPageBreak/>
        <w:t>Remarque</w:t>
      </w:r>
    </w:p>
    <w:p w14:paraId="7A7BCAC1" w14:textId="77777777" w:rsidR="00376004" w:rsidRDefault="00376004">
      <w:pPr>
        <w:spacing w:after="0"/>
        <w:textAlignment w:val="baseline"/>
        <w:divId w:val="1542400334"/>
        <w:rPr>
          <w:rFonts w:ascii="Roboto Slab" w:hAnsi="Roboto Slab" w:cs="Roboto Slab"/>
          <w:color w:val="404040"/>
          <w:sz w:val="23"/>
          <w:szCs w:val="23"/>
        </w:rPr>
      </w:pPr>
      <w:r>
        <w:rPr>
          <w:rFonts w:ascii="Roboto Slab" w:hAnsi="Roboto Slab" w:cs="Roboto Slab"/>
          <w:color w:val="404040"/>
          <w:sz w:val="23"/>
          <w:szCs w:val="23"/>
        </w:rPr>
        <w:t>Cet exemple est </w:t>
      </w:r>
      <w:r>
        <w:rPr>
          <w:rFonts w:ascii="inherit" w:hAnsi="inherit" w:cs="Roboto Slab"/>
          <w:color w:val="404040"/>
          <w:sz w:val="23"/>
          <w:szCs w:val="23"/>
          <w:bdr w:val="none" w:sz="0" w:space="0" w:color="auto" w:frame="1"/>
        </w:rPr>
        <w:t>très simple</w:t>
      </w:r>
      <w:r>
        <w:rPr>
          <w:rFonts w:ascii="Roboto Slab" w:hAnsi="Roboto Slab" w:cs="Roboto Slab"/>
          <w:color w:val="404040"/>
          <w:sz w:val="23"/>
          <w:szCs w:val="23"/>
        </w:rPr>
        <w:t>, mais il faut mettre à l'esprit que </w:t>
      </w:r>
      <w:proofErr w:type="spellStart"/>
      <w:r>
        <w:rPr>
          <w:rFonts w:ascii="inherit" w:hAnsi="inherit" w:cs="Roboto Slab"/>
          <w:color w:val="404040"/>
          <w:sz w:val="23"/>
          <w:szCs w:val="23"/>
          <w:bdr w:val="none" w:sz="0" w:space="0" w:color="auto" w:frame="1"/>
        </w:rPr>
        <w:t>FastAPI</w:t>
      </w:r>
      <w:proofErr w:type="spellEnd"/>
      <w:r>
        <w:rPr>
          <w:rFonts w:ascii="Roboto Slab" w:hAnsi="Roboto Slab" w:cs="Roboto Slab"/>
          <w:color w:val="404040"/>
          <w:sz w:val="23"/>
          <w:szCs w:val="23"/>
        </w:rPr>
        <w:t> offre de nombreuses fonctionnalités avancées pour la validation des données, la documentation automatique de l'API, la gestion des erreurs, et bien plus encore. Vous pouvez explorer la </w:t>
      </w:r>
      <w:r>
        <w:rPr>
          <w:rFonts w:ascii="inherit" w:hAnsi="inherit" w:cs="Roboto Slab"/>
          <w:color w:val="404040"/>
          <w:sz w:val="23"/>
          <w:szCs w:val="23"/>
          <w:bdr w:val="none" w:sz="0" w:space="0" w:color="auto" w:frame="1"/>
        </w:rPr>
        <w:t>documentation officielle</w:t>
      </w:r>
      <w:r>
        <w:rPr>
          <w:rFonts w:ascii="Roboto Slab" w:hAnsi="Roboto Slab" w:cs="Roboto Slab"/>
          <w:color w:val="404040"/>
          <w:sz w:val="23"/>
          <w:szCs w:val="23"/>
        </w:rPr>
        <w:t> de </w:t>
      </w:r>
      <w:proofErr w:type="spellStart"/>
      <w:r>
        <w:rPr>
          <w:rFonts w:ascii="inherit" w:hAnsi="inherit" w:cs="Roboto Slab"/>
          <w:color w:val="404040"/>
          <w:sz w:val="23"/>
          <w:szCs w:val="23"/>
          <w:bdr w:val="none" w:sz="0" w:space="0" w:color="auto" w:frame="1"/>
        </w:rPr>
        <w:t>FastAPI</w:t>
      </w:r>
      <w:proofErr w:type="spellEnd"/>
      <w:r>
        <w:rPr>
          <w:rFonts w:ascii="Roboto Slab" w:hAnsi="Roboto Slab" w:cs="Roboto Slab"/>
          <w:color w:val="404040"/>
          <w:sz w:val="23"/>
          <w:szCs w:val="23"/>
        </w:rPr>
        <w:t> pour en savoir plus sur ses fonctionnalités avancées : </w:t>
      </w:r>
      <w:hyperlink r:id="rId16" w:history="1">
        <w:r>
          <w:rPr>
            <w:rFonts w:ascii="inherit" w:hAnsi="inherit" w:cs="Roboto Slab"/>
            <w:color w:val="0975C3"/>
            <w:sz w:val="23"/>
            <w:szCs w:val="23"/>
            <w:bdr w:val="none" w:sz="0" w:space="0" w:color="auto" w:frame="1"/>
          </w:rPr>
          <w:t>https://fastapi.tiangolo.com/</w:t>
        </w:r>
      </w:hyperlink>
      <w:r>
        <w:rPr>
          <w:rFonts w:ascii="Roboto Slab" w:hAnsi="Roboto Slab" w:cs="Roboto Slab"/>
          <w:color w:val="404040"/>
          <w:sz w:val="23"/>
          <w:szCs w:val="23"/>
        </w:rPr>
        <w:t>.</w:t>
      </w:r>
    </w:p>
    <w:p w14:paraId="7A1E5A73" w14:textId="77777777" w:rsidR="00376004" w:rsidRDefault="00376004">
      <w:pPr>
        <w:spacing w:before="150" w:after="225"/>
        <w:textAlignment w:val="baseline"/>
        <w:divId w:val="1542400334"/>
        <w:rPr>
          <w:rFonts w:ascii="Roboto Slab" w:hAnsi="Roboto Slab" w:cs="Roboto Slab"/>
          <w:color w:val="404040"/>
          <w:sz w:val="23"/>
          <w:szCs w:val="23"/>
        </w:rPr>
      </w:pPr>
      <w:r>
        <w:rPr>
          <w:rFonts w:ascii="Roboto Slab" w:hAnsi="Roboto Slab" w:cs="Roboto Slab"/>
          <w:color w:val="404040"/>
          <w:sz w:val="23"/>
          <w:szCs w:val="23"/>
        </w:rPr>
        <w:t> </w:t>
      </w:r>
    </w:p>
    <w:p w14:paraId="0E988991" w14:textId="77777777" w:rsidR="00A52768" w:rsidRDefault="00A52768"/>
    <w:sectPr w:rsidR="00A527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inherit">
    <w:altName w:val="Cambria"/>
    <w:charset w:val="00"/>
    <w:family w:val="roman"/>
    <w:notTrueType/>
    <w:pitch w:val="default"/>
  </w:font>
  <w:font w:name="Roboto Slab">
    <w:panose1 w:val="00000000000000000000"/>
    <w:charset w:val="00"/>
    <w:family w:val="auto"/>
    <w:pitch w:val="variable"/>
    <w:sig w:usb0="000004FF" w:usb1="8000405F" w:usb2="00000022" w:usb3="00000000" w:csb0="0000019F" w:csb1="00000000"/>
  </w:font>
  <w:font w:name="Oswald">
    <w:panose1 w:val="00000500000000000000"/>
    <w:charset w:val="00"/>
    <w:family w:val="auto"/>
    <w:pitch w:val="variable"/>
    <w:sig w:usb0="2000020F" w:usb1="00000000" w:usb2="00000000" w:usb3="00000000" w:csb0="00000197"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C66C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CA71C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E529F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2A7EB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A860D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044ED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2"/>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768"/>
    <w:rsid w:val="00306D1E"/>
    <w:rsid w:val="00376004"/>
    <w:rsid w:val="00A52768"/>
    <w:rsid w:val="00CC30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5D56A0A"/>
  <w15:chartTrackingRefBased/>
  <w15:docId w15:val="{3C761553-9D27-3849-881B-4C4F81942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527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A527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A527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A527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5276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rsid w:val="00A5276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A52768"/>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A5276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554265">
      <w:marLeft w:val="0"/>
      <w:marRight w:val="0"/>
      <w:marTop w:val="120"/>
      <w:marBottom w:val="0"/>
      <w:divBdr>
        <w:top w:val="none" w:sz="0" w:space="0" w:color="auto"/>
        <w:left w:val="none" w:sz="0" w:space="0" w:color="auto"/>
        <w:bottom w:val="none" w:sz="0" w:space="0" w:color="auto"/>
        <w:right w:val="none" w:sz="0" w:space="0" w:color="auto"/>
      </w:divBdr>
    </w:div>
    <w:div w:id="672876386">
      <w:marLeft w:val="0"/>
      <w:marRight w:val="0"/>
      <w:marTop w:val="360"/>
      <w:marBottom w:val="360"/>
      <w:divBdr>
        <w:top w:val="none" w:sz="0" w:space="12" w:color="auto"/>
        <w:left w:val="none" w:sz="0" w:space="12" w:color="auto"/>
        <w:bottom w:val="single" w:sz="12" w:space="0" w:color="auto"/>
        <w:right w:val="none" w:sz="0" w:space="12" w:color="auto"/>
      </w:divBdr>
      <w:divsChild>
        <w:div w:id="921331958">
          <w:marLeft w:val="0"/>
          <w:marRight w:val="0"/>
          <w:marTop w:val="0"/>
          <w:marBottom w:val="0"/>
          <w:divBdr>
            <w:top w:val="single" w:sz="6" w:space="8" w:color="0975C3"/>
            <w:left w:val="single" w:sz="6" w:space="8" w:color="0975C3"/>
            <w:bottom w:val="single" w:sz="6" w:space="8" w:color="0975C3"/>
            <w:right w:val="single" w:sz="6" w:space="8" w:color="0975C3"/>
          </w:divBdr>
          <w:divsChild>
            <w:div w:id="1683580458">
              <w:marLeft w:val="0"/>
              <w:marRight w:val="0"/>
              <w:marTop w:val="225"/>
              <w:marBottom w:val="75"/>
              <w:divBdr>
                <w:top w:val="none" w:sz="0" w:space="0" w:color="auto"/>
                <w:left w:val="none" w:sz="0" w:space="0" w:color="auto"/>
                <w:bottom w:val="none" w:sz="0" w:space="0" w:color="auto"/>
                <w:right w:val="none" w:sz="0" w:space="0" w:color="auto"/>
              </w:divBdr>
            </w:div>
          </w:divsChild>
        </w:div>
        <w:div w:id="272324832">
          <w:marLeft w:val="0"/>
          <w:marRight w:val="0"/>
          <w:marTop w:val="300"/>
          <w:marBottom w:val="300"/>
          <w:divBdr>
            <w:top w:val="none" w:sz="0" w:space="0" w:color="auto"/>
            <w:left w:val="none" w:sz="0" w:space="0" w:color="auto"/>
            <w:bottom w:val="none" w:sz="0" w:space="0" w:color="auto"/>
            <w:right w:val="none" w:sz="0" w:space="0" w:color="auto"/>
          </w:divBdr>
        </w:div>
        <w:div w:id="1768573408">
          <w:marLeft w:val="0"/>
          <w:marRight w:val="0"/>
          <w:marTop w:val="300"/>
          <w:marBottom w:val="300"/>
          <w:divBdr>
            <w:top w:val="none" w:sz="0" w:space="0" w:color="auto"/>
            <w:left w:val="none" w:sz="0" w:space="0" w:color="auto"/>
            <w:bottom w:val="none" w:sz="0" w:space="0" w:color="auto"/>
            <w:right w:val="none" w:sz="0" w:space="0" w:color="auto"/>
          </w:divBdr>
        </w:div>
      </w:divsChild>
    </w:div>
    <w:div w:id="1542400334">
      <w:bodyDiv w:val="1"/>
      <w:marLeft w:val="0"/>
      <w:marRight w:val="0"/>
      <w:marTop w:val="0"/>
      <w:marBottom w:val="0"/>
      <w:divBdr>
        <w:top w:val="none" w:sz="0" w:space="0" w:color="auto"/>
        <w:left w:val="none" w:sz="0" w:space="0" w:color="auto"/>
        <w:bottom w:val="none" w:sz="0" w:space="0" w:color="auto"/>
        <w:right w:val="none" w:sz="0" w:space="0" w:color="auto"/>
      </w:divBdr>
      <w:divsChild>
        <w:div w:id="558978237">
          <w:marLeft w:val="0"/>
          <w:marRight w:val="0"/>
          <w:marTop w:val="300"/>
          <w:marBottom w:val="300"/>
          <w:divBdr>
            <w:top w:val="none" w:sz="0" w:space="0" w:color="auto"/>
            <w:left w:val="none" w:sz="0" w:space="0" w:color="auto"/>
            <w:bottom w:val="none" w:sz="0" w:space="0" w:color="auto"/>
            <w:right w:val="none" w:sz="0" w:space="0" w:color="auto"/>
          </w:divBdr>
        </w:div>
        <w:div w:id="1955166032">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hyperlink" Target="https://www.tresfacile.net/larchitecture-api-rest/" TargetMode="External"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https://www.tresfacile.net/larchitecture-api-rest/" TargetMode="External" /><Relationship Id="rId12" Type="http://schemas.openxmlformats.org/officeDocument/2006/relationships/hyperlink" Target="https://www.tresfacile.net/larchitecture-api-rest/" TargetMode="External"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hyperlink" Target="https://fastapi.tiangolo.com/" TargetMode="External" /><Relationship Id="rId1" Type="http://schemas.openxmlformats.org/officeDocument/2006/relationships/numbering" Target="numbering.xml" /><Relationship Id="rId6" Type="http://schemas.openxmlformats.org/officeDocument/2006/relationships/hyperlink" Target="https://www.tresfacile.net/category/2-glossaire-informatique/" TargetMode="External" /><Relationship Id="rId11" Type="http://schemas.openxmlformats.org/officeDocument/2006/relationships/hyperlink" Target="https://www.tresfacile.net/larchitecture-api-rest/" TargetMode="External" /><Relationship Id="rId5" Type="http://schemas.openxmlformats.org/officeDocument/2006/relationships/hyperlink" Target="https://www.tresfacile.net/author/admin/" TargetMode="External" /><Relationship Id="rId15" Type="http://schemas.openxmlformats.org/officeDocument/2006/relationships/image" Target="media/image2.png" /><Relationship Id="rId10" Type="http://schemas.openxmlformats.org/officeDocument/2006/relationships/hyperlink" Target="https://www.tresfacile.net/larchitecture-api-rest/" TargetMode="External" /><Relationship Id="rId4" Type="http://schemas.openxmlformats.org/officeDocument/2006/relationships/webSettings" Target="webSettings.xml" /><Relationship Id="rId9" Type="http://schemas.openxmlformats.org/officeDocument/2006/relationships/hyperlink" Target="https://www.tresfacile.net/larchitecture-api-rest/" TargetMode="External" /><Relationship Id="rId14" Type="http://schemas.openxmlformats.org/officeDocument/2006/relationships/hyperlink" Target="https://www.tresfacile.net/larchitecture-api-rest/" TargetMode="Externa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2046</Words>
  <Characters>11256</Characters>
  <Application>Microsoft Office Word</Application>
  <DocSecurity>0</DocSecurity>
  <Lines>93</Lines>
  <Paragraphs>26</Paragraphs>
  <ScaleCrop>false</ScaleCrop>
  <Company/>
  <LinksUpToDate>false</LinksUpToDate>
  <CharactersWithSpaces>13276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Visionnaire Kumiku</dc:creator>
  <cp:keywords/>
  <dc:description/>
  <cp:lastModifiedBy>Visionnaire Kumiku</cp:lastModifiedBy>
  <cp:revision>2</cp:revision>
  <dcterms:created xsi:type="dcterms:W3CDTF">2024-03-20T11:55:00Z</dcterms:created>
  <dcterms:modified xsi:type="dcterms:W3CDTF">2024-03-20T11:55:00Z</dcterms:modified>
</cp:coreProperties>
</file>